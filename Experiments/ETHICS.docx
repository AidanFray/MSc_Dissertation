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glossary/_rels/document.xml.rels" ContentType="application/vnd.openxmlformats-package.relationships+xml"/>
  <Override PartName="/word/glossary/settings.xml" ContentType="application/vnd.openxmlformats-officedocument.wordprocessingml.settings+xml"/>
  <Override PartName="/word/glossary/styles.xml" ContentType="application/vnd.openxmlformats-officedocument.wordprocessingml.styles+xml"/>
  <Override PartName="/word/glossary/fontTable.xml" ContentType="application/vnd.openxmlformats-officedocument.wordprocessingml.fontTable+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foot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2.tif" ContentType="image/tiff"/>
  <Override PartName="/word/media/image1.tif" ContentType="image/tiff"/>
  <Override PartName="/word/header1.xml" ContentType="application/vnd.openxmlformats-officedocument.wordprocessingml.header+xml"/>
  <Override PartName="/word/document.xml" ContentType="application/vnd.openxmlformats-officedocument.wordprocessingml.document.main+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rPr>
      </w:pPr>
      <w:r>
        <w:rPr>
          <w:b/>
        </w:rPr>
      </w:r>
      <w:bookmarkStart w:id="0" w:name="_GoBack"/>
      <w:bookmarkStart w:id="1" w:name="_GoBack"/>
      <w:bookmarkEnd w:id="1"/>
    </w:p>
    <w:p>
      <w:pPr>
        <w:pStyle w:val="Normal"/>
        <w:ind w:left="142" w:hanging="0"/>
        <w:rPr>
          <w:b/>
          <w:b/>
        </w:rPr>
      </w:pPr>
      <w:r>
        <w:rPr>
          <w:b/>
        </w:rPr>
        <w:t>FAST-TRACK ETHICAL APPROVAL FORM (STUDENTS)</w:t>
      </w:r>
    </w:p>
    <w:p>
      <w:pPr>
        <w:pStyle w:val="Normal"/>
        <w:ind w:left="142" w:hanging="0"/>
        <w:rPr/>
      </w:pPr>
      <w:r>
        <w:rPr/>
      </w:r>
    </w:p>
    <w:p>
      <w:pPr>
        <w:pStyle w:val="Normal"/>
        <w:ind w:left="142" w:hanging="0"/>
        <w:rPr/>
      </w:pPr>
      <w:r>
        <w:rPr>
          <w:b/>
        </w:rPr>
        <w:t>This fast-track system for is for taught students only</w:t>
      </w:r>
      <w:r>
        <w:rPr/>
        <w:t>. Research students and staff must complete the full Ethical Approval Form.</w:t>
      </w:r>
    </w:p>
    <w:p>
      <w:pPr>
        <w:pStyle w:val="Normal"/>
        <w:rPr/>
      </w:pPr>
      <w:r>
        <w:rPr/>
      </w:r>
    </w:p>
    <w:p>
      <w:pPr>
        <w:pStyle w:val="Normal"/>
        <w:ind w:left="142" w:right="242" w:hanging="0"/>
        <w:rPr/>
      </w:pPr>
      <w:r>
        <w:rPr/>
        <w:t xml:space="preserve">If you answer </w:t>
      </w:r>
      <w:r>
        <w:rPr>
          <w:b/>
        </w:rPr>
        <w:t>YES</w:t>
      </w:r>
      <w:r>
        <w:rPr>
          <w:b/>
          <w:i/>
        </w:rPr>
        <w:t xml:space="preserve"> </w:t>
      </w:r>
      <w:r>
        <w:rPr/>
        <w:t xml:space="preserve">to any of the following you must complete either this Fast-track ethical approval form, to be signed off by your supervisor, or a full Ethical approval application, to be approved by the Physical Science Ethics Committee (allow at least two weeks for this process). </w:t>
      </w:r>
    </w:p>
    <w:p>
      <w:pPr>
        <w:pStyle w:val="Normal"/>
        <w:ind w:left="142" w:right="242" w:hanging="0"/>
        <w:rPr/>
      </w:pPr>
      <w:r>
        <w:rPr/>
      </w:r>
    </w:p>
    <w:p>
      <w:pPr>
        <w:pStyle w:val="Normal"/>
        <w:ind w:left="142" w:right="242" w:hanging="0"/>
        <w:rPr/>
      </w:pPr>
      <w:r>
        <w:rPr/>
        <w:t xml:space="preserve">Note that the outcome of the Fast-track system may result in you needing to complete a full ethical approval application. </w:t>
      </w:r>
    </w:p>
    <w:p>
      <w:pPr>
        <w:pStyle w:val="Normal"/>
        <w:rPr>
          <w:b/>
          <w:b/>
        </w:rPr>
      </w:pPr>
      <w:r>
        <w:rPr>
          <w:b/>
        </w:rPr>
        <w:t>Does your project involve any of the following?</w:t>
      </w:r>
    </w:p>
    <w:p>
      <w:pPr>
        <w:pStyle w:val="Normal"/>
        <w:rPr>
          <w:b/>
          <w:b/>
        </w:rPr>
      </w:pPr>
      <w:r>
        <w:rPr>
          <w:b/>
        </w:rPr>
      </w:r>
    </w:p>
    <w:tbl>
      <w:tblPr>
        <w:tblW w:w="9210" w:type="dxa"/>
        <w:jc w:val="left"/>
        <w:tblInd w:w="109" w:type="dxa"/>
        <w:tblCellMar>
          <w:top w:w="0" w:type="dxa"/>
          <w:left w:w="108" w:type="dxa"/>
          <w:bottom w:w="0" w:type="dxa"/>
          <w:right w:w="108" w:type="dxa"/>
        </w:tblCellMar>
        <w:tblLook w:val="01e0" w:noVBand="0" w:noHBand="0" w:lastColumn="1" w:firstColumn="1" w:lastRow="1" w:firstRow="1"/>
      </w:tblPr>
      <w:tblGrid>
        <w:gridCol w:w="6943"/>
        <w:gridCol w:w="709"/>
        <w:gridCol w:w="424"/>
        <w:gridCol w:w="709"/>
        <w:gridCol w:w="425"/>
      </w:tblGrid>
      <w:tr>
        <w:trPr/>
        <w:tc>
          <w:tcPr>
            <w:tcW w:w="6943" w:type="dxa"/>
            <w:tcBorders>
              <w:right w:val="single" w:sz="4" w:space="0" w:color="000000"/>
            </w:tcBorders>
            <w:shd w:fill="auto" w:val="clear"/>
          </w:tcPr>
          <w:p>
            <w:pPr>
              <w:pStyle w:val="Normal"/>
              <w:tabs>
                <w:tab w:val="clear" w:pos="720"/>
                <w:tab w:val="right" w:pos="10080" w:leader="none"/>
              </w:tabs>
              <w:spacing w:lineRule="auto" w:line="360"/>
              <w:rPr/>
            </w:pPr>
            <w:r>
              <w:rPr/>
              <w:t>Human participants (adults or children</w:t>
            </w:r>
          </w:p>
        </w:tc>
        <w:tc>
          <w:tcPr>
            <w:tcW w:w="709"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tabs>
                <w:tab w:val="clear" w:pos="720"/>
                <w:tab w:val="right" w:pos="10080" w:leader="none"/>
              </w:tabs>
              <w:spacing w:lineRule="auto" w:line="360"/>
              <w:jc w:val="center"/>
              <w:rPr>
                <w:sz w:val="22"/>
                <w:szCs w:val="22"/>
              </w:rPr>
            </w:pPr>
            <w:r>
              <w:rPr>
                <w:sz w:val="22"/>
                <w:szCs w:val="22"/>
              </w:rPr>
              <w:t>YES</w:t>
            </w:r>
          </w:p>
        </w:tc>
        <w:tc>
          <w:tcPr>
            <w:tcW w:w="424"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vAlign w:val="center"/>
          </w:tcPr>
          <w:p>
            <w:pPr>
              <w:pStyle w:val="Normal"/>
              <w:tabs>
                <w:tab w:val="clear" w:pos="720"/>
                <w:tab w:val="right" w:pos="10080" w:leader="none"/>
              </w:tabs>
              <w:spacing w:lineRule="auto" w:line="360"/>
              <w:jc w:val="center"/>
              <w:rPr>
                <w:b w:val="false"/>
                <w:b w:val="false"/>
                <w:bCs w:val="false"/>
                <w:sz w:val="22"/>
                <w:szCs w:val="22"/>
              </w:rPr>
            </w:pPr>
            <w:r>
              <w:rPr>
                <w:b w:val="false"/>
                <w:bCs w:val="false"/>
                <w:sz w:val="22"/>
                <w:szCs w:val="22"/>
              </w:rPr>
              <w:t>X</w:t>
            </w:r>
          </w:p>
        </w:tc>
        <w:tc>
          <w:tcPr>
            <w:tcW w:w="709"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tabs>
                <w:tab w:val="clear" w:pos="720"/>
                <w:tab w:val="right" w:pos="10080" w:leader="none"/>
              </w:tabs>
              <w:spacing w:lineRule="auto" w:line="360"/>
              <w:jc w:val="center"/>
              <w:rPr>
                <w:sz w:val="22"/>
                <w:szCs w:val="22"/>
              </w:rPr>
            </w:pPr>
            <w:r>
              <w:rPr>
                <w:sz w:val="22"/>
                <w:szCs w:val="22"/>
              </w:rPr>
              <w:t>NO</w:t>
            </w:r>
          </w:p>
        </w:tc>
        <w:tc>
          <w:tcPr>
            <w:tcW w:w="425"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tabs>
                <w:tab w:val="clear" w:pos="720"/>
                <w:tab w:val="right" w:pos="10080" w:leader="none"/>
              </w:tabs>
              <w:spacing w:lineRule="auto" w:line="360"/>
              <w:jc w:val="center"/>
              <w:rPr>
                <w:b w:val="false"/>
                <w:b w:val="false"/>
                <w:bCs w:val="false"/>
                <w:sz w:val="22"/>
                <w:szCs w:val="22"/>
              </w:rPr>
            </w:pPr>
            <w:r>
              <w:rPr>
                <w:b w:val="false"/>
                <w:bCs w:val="false"/>
                <w:sz w:val="22"/>
                <w:szCs w:val="22"/>
              </w:rPr>
            </w:r>
          </w:p>
        </w:tc>
      </w:tr>
      <w:tr>
        <w:trPr/>
        <w:tc>
          <w:tcPr>
            <w:tcW w:w="6943" w:type="dxa"/>
            <w:tcBorders>
              <w:right w:val="single" w:sz="4" w:space="0" w:color="000000"/>
            </w:tcBorders>
            <w:shd w:fill="auto" w:val="clear"/>
          </w:tcPr>
          <w:p>
            <w:pPr>
              <w:pStyle w:val="Normal"/>
              <w:tabs>
                <w:tab w:val="clear" w:pos="720"/>
                <w:tab w:val="right" w:pos="10080" w:leader="none"/>
              </w:tabs>
              <w:spacing w:lineRule="auto" w:line="360"/>
              <w:rPr/>
            </w:pPr>
            <w:r>
              <w:rPr/>
              <w:t>Human material (e.g. tissue or fluid samples)</w:t>
            </w:r>
          </w:p>
        </w:tc>
        <w:tc>
          <w:tcPr>
            <w:tcW w:w="709"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tabs>
                <w:tab w:val="clear" w:pos="720"/>
                <w:tab w:val="right" w:pos="10080" w:leader="none"/>
              </w:tabs>
              <w:spacing w:lineRule="auto" w:line="360"/>
              <w:jc w:val="center"/>
              <w:rPr>
                <w:sz w:val="22"/>
                <w:szCs w:val="22"/>
              </w:rPr>
            </w:pPr>
            <w:r>
              <w:rPr>
                <w:sz w:val="22"/>
                <w:szCs w:val="22"/>
              </w:rPr>
              <w:t>YES</w:t>
            </w:r>
          </w:p>
        </w:tc>
        <w:tc>
          <w:tcPr>
            <w:tcW w:w="424"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vAlign w:val="center"/>
          </w:tcPr>
          <w:p>
            <w:pPr>
              <w:pStyle w:val="Normal"/>
              <w:tabs>
                <w:tab w:val="clear" w:pos="720"/>
                <w:tab w:val="right" w:pos="10080" w:leader="none"/>
              </w:tabs>
              <w:spacing w:lineRule="auto" w:line="360"/>
              <w:jc w:val="center"/>
              <w:rPr>
                <w:b w:val="false"/>
                <w:b w:val="false"/>
                <w:bCs w:val="false"/>
                <w:sz w:val="22"/>
                <w:szCs w:val="22"/>
              </w:rPr>
            </w:pPr>
            <w:r>
              <w:rPr>
                <w:b w:val="false"/>
                <w:bCs w:val="false"/>
                <w:sz w:val="22"/>
                <w:szCs w:val="22"/>
              </w:rPr>
            </w:r>
          </w:p>
        </w:tc>
        <w:tc>
          <w:tcPr>
            <w:tcW w:w="709"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tabs>
                <w:tab w:val="clear" w:pos="720"/>
                <w:tab w:val="right" w:pos="10080" w:leader="none"/>
              </w:tabs>
              <w:spacing w:lineRule="auto" w:line="360"/>
              <w:jc w:val="center"/>
              <w:rPr>
                <w:sz w:val="22"/>
                <w:szCs w:val="22"/>
              </w:rPr>
            </w:pPr>
            <w:r>
              <w:rPr>
                <w:sz w:val="22"/>
                <w:szCs w:val="22"/>
              </w:rPr>
              <w:t>NO</w:t>
            </w:r>
          </w:p>
        </w:tc>
        <w:tc>
          <w:tcPr>
            <w:tcW w:w="425"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tabs>
                <w:tab w:val="clear" w:pos="720"/>
                <w:tab w:val="right" w:pos="10080" w:leader="none"/>
              </w:tabs>
              <w:spacing w:lineRule="auto" w:line="360"/>
              <w:jc w:val="center"/>
              <w:rPr>
                <w:b w:val="false"/>
                <w:b w:val="false"/>
                <w:bCs w:val="false"/>
                <w:sz w:val="22"/>
                <w:szCs w:val="22"/>
              </w:rPr>
            </w:pPr>
            <w:r>
              <w:rPr>
                <w:b w:val="false"/>
                <w:bCs w:val="false"/>
                <w:sz w:val="22"/>
                <w:szCs w:val="22"/>
              </w:rPr>
              <w:t>X</w:t>
            </w:r>
          </w:p>
        </w:tc>
      </w:tr>
      <w:tr>
        <w:trPr/>
        <w:tc>
          <w:tcPr>
            <w:tcW w:w="6943" w:type="dxa"/>
            <w:tcBorders>
              <w:right w:val="single" w:sz="4" w:space="0" w:color="000000"/>
            </w:tcBorders>
            <w:shd w:fill="auto" w:val="clear"/>
          </w:tcPr>
          <w:p>
            <w:pPr>
              <w:pStyle w:val="Normal"/>
              <w:rPr/>
            </w:pPr>
            <w:r>
              <w:rPr/>
              <w:t>Human data (e.g. surveys and questionnaires on issues such as lifestyle, housing and working environments, attitudes and preferences)</w:t>
            </w:r>
          </w:p>
          <w:p>
            <w:pPr>
              <w:pStyle w:val="Normal"/>
              <w:rPr/>
            </w:pPr>
            <w:r>
              <w:rPr/>
            </w:r>
          </w:p>
        </w:tc>
        <w:tc>
          <w:tcPr>
            <w:tcW w:w="709"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tabs>
                <w:tab w:val="clear" w:pos="720"/>
                <w:tab w:val="right" w:pos="10080" w:leader="none"/>
              </w:tabs>
              <w:spacing w:lineRule="auto" w:line="360"/>
              <w:jc w:val="center"/>
              <w:rPr>
                <w:sz w:val="22"/>
                <w:szCs w:val="22"/>
              </w:rPr>
            </w:pPr>
            <w:r>
              <w:rPr>
                <w:sz w:val="22"/>
                <w:szCs w:val="22"/>
              </w:rPr>
              <w:t>YES</w:t>
            </w:r>
          </w:p>
        </w:tc>
        <w:tc>
          <w:tcPr>
            <w:tcW w:w="424"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vAlign w:val="center"/>
          </w:tcPr>
          <w:p>
            <w:pPr>
              <w:pStyle w:val="Normal"/>
              <w:tabs>
                <w:tab w:val="clear" w:pos="720"/>
                <w:tab w:val="right" w:pos="10080" w:leader="none"/>
              </w:tabs>
              <w:spacing w:lineRule="auto" w:line="360"/>
              <w:jc w:val="center"/>
              <w:rPr>
                <w:b w:val="false"/>
                <w:b w:val="false"/>
                <w:bCs w:val="false"/>
                <w:sz w:val="22"/>
                <w:szCs w:val="22"/>
              </w:rPr>
            </w:pPr>
            <w:r>
              <w:rPr>
                <w:b w:val="false"/>
                <w:bCs w:val="false"/>
                <w:sz w:val="22"/>
                <w:szCs w:val="22"/>
              </w:rPr>
            </w:r>
          </w:p>
        </w:tc>
        <w:tc>
          <w:tcPr>
            <w:tcW w:w="709"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tabs>
                <w:tab w:val="clear" w:pos="720"/>
                <w:tab w:val="right" w:pos="10080" w:leader="none"/>
              </w:tabs>
              <w:spacing w:lineRule="auto" w:line="360"/>
              <w:jc w:val="center"/>
              <w:rPr>
                <w:sz w:val="22"/>
                <w:szCs w:val="22"/>
              </w:rPr>
            </w:pPr>
            <w:r>
              <w:rPr>
                <w:sz w:val="22"/>
                <w:szCs w:val="22"/>
              </w:rPr>
              <w:t>NO</w:t>
            </w:r>
          </w:p>
        </w:tc>
        <w:tc>
          <w:tcPr>
            <w:tcW w:w="425"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tabs>
                <w:tab w:val="clear" w:pos="720"/>
                <w:tab w:val="right" w:pos="10080" w:leader="none"/>
              </w:tabs>
              <w:spacing w:lineRule="auto" w:line="360"/>
              <w:jc w:val="center"/>
              <w:rPr>
                <w:b w:val="false"/>
                <w:b w:val="false"/>
                <w:bCs w:val="false"/>
                <w:sz w:val="22"/>
                <w:szCs w:val="22"/>
              </w:rPr>
            </w:pPr>
            <w:r>
              <w:rPr>
                <w:b w:val="false"/>
                <w:bCs w:val="false"/>
                <w:sz w:val="22"/>
                <w:szCs w:val="22"/>
              </w:rPr>
              <w:t>X</w:t>
            </w:r>
          </w:p>
        </w:tc>
      </w:tr>
      <w:tr>
        <w:trPr/>
        <w:tc>
          <w:tcPr>
            <w:tcW w:w="6943" w:type="dxa"/>
            <w:tcBorders>
              <w:right w:val="single" w:sz="4" w:space="0" w:color="000000"/>
            </w:tcBorders>
            <w:shd w:fill="auto" w:val="clear"/>
          </w:tcPr>
          <w:p>
            <w:pPr>
              <w:pStyle w:val="Normal"/>
              <w:tabs>
                <w:tab w:val="clear" w:pos="720"/>
                <w:tab w:val="right" w:pos="10080" w:leader="none"/>
              </w:tabs>
              <w:spacing w:lineRule="auto" w:line="360"/>
              <w:rPr/>
            </w:pPr>
            <w:r>
              <w:rPr/>
              <w:t>Vertebrates, especially mammals and birds</w:t>
            </w:r>
          </w:p>
        </w:tc>
        <w:tc>
          <w:tcPr>
            <w:tcW w:w="709"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tabs>
                <w:tab w:val="clear" w:pos="720"/>
                <w:tab w:val="right" w:pos="10080" w:leader="none"/>
              </w:tabs>
              <w:spacing w:lineRule="auto" w:line="360"/>
              <w:jc w:val="center"/>
              <w:rPr>
                <w:sz w:val="22"/>
                <w:szCs w:val="22"/>
              </w:rPr>
            </w:pPr>
            <w:r>
              <w:rPr>
                <w:sz w:val="22"/>
                <w:szCs w:val="22"/>
              </w:rPr>
              <w:t>YES</w:t>
            </w:r>
          </w:p>
        </w:tc>
        <w:tc>
          <w:tcPr>
            <w:tcW w:w="424"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vAlign w:val="center"/>
          </w:tcPr>
          <w:p>
            <w:pPr>
              <w:pStyle w:val="Normal"/>
              <w:tabs>
                <w:tab w:val="clear" w:pos="720"/>
                <w:tab w:val="right" w:pos="10080" w:leader="none"/>
              </w:tabs>
              <w:spacing w:lineRule="auto" w:line="360"/>
              <w:jc w:val="center"/>
              <w:rPr>
                <w:b w:val="false"/>
                <w:b w:val="false"/>
                <w:bCs w:val="false"/>
                <w:sz w:val="22"/>
                <w:szCs w:val="22"/>
              </w:rPr>
            </w:pPr>
            <w:r>
              <w:rPr>
                <w:b w:val="false"/>
                <w:bCs w:val="false"/>
                <w:sz w:val="22"/>
                <w:szCs w:val="22"/>
              </w:rPr>
            </w:r>
          </w:p>
        </w:tc>
        <w:tc>
          <w:tcPr>
            <w:tcW w:w="709"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tabs>
                <w:tab w:val="clear" w:pos="720"/>
                <w:tab w:val="right" w:pos="10080" w:leader="none"/>
              </w:tabs>
              <w:spacing w:lineRule="auto" w:line="360"/>
              <w:jc w:val="center"/>
              <w:rPr>
                <w:sz w:val="22"/>
                <w:szCs w:val="22"/>
              </w:rPr>
            </w:pPr>
            <w:r>
              <w:rPr>
                <w:sz w:val="22"/>
                <w:szCs w:val="22"/>
              </w:rPr>
              <w:t>NO</w:t>
            </w:r>
          </w:p>
        </w:tc>
        <w:tc>
          <w:tcPr>
            <w:tcW w:w="425"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tabs>
                <w:tab w:val="clear" w:pos="720"/>
                <w:tab w:val="right" w:pos="10080" w:leader="none"/>
              </w:tabs>
              <w:spacing w:lineRule="auto" w:line="360"/>
              <w:jc w:val="center"/>
              <w:rPr>
                <w:b w:val="false"/>
                <w:b w:val="false"/>
                <w:bCs w:val="false"/>
                <w:sz w:val="22"/>
                <w:szCs w:val="22"/>
              </w:rPr>
            </w:pPr>
            <w:r>
              <w:rPr>
                <w:b w:val="false"/>
                <w:bCs w:val="false"/>
                <w:sz w:val="22"/>
                <w:szCs w:val="22"/>
              </w:rPr>
              <w:t>X</w:t>
            </w:r>
          </w:p>
        </w:tc>
      </w:tr>
      <w:tr>
        <w:trPr/>
        <w:tc>
          <w:tcPr>
            <w:tcW w:w="6943" w:type="dxa"/>
            <w:tcBorders>
              <w:right w:val="single" w:sz="4" w:space="0" w:color="000000"/>
            </w:tcBorders>
            <w:shd w:fill="auto" w:val="clear"/>
          </w:tcPr>
          <w:p>
            <w:pPr>
              <w:pStyle w:val="Normal"/>
              <w:tabs>
                <w:tab w:val="clear" w:pos="720"/>
                <w:tab w:val="right" w:pos="10080" w:leader="none"/>
              </w:tabs>
              <w:spacing w:lineRule="auto" w:line="360"/>
              <w:rPr/>
            </w:pPr>
            <w:r>
              <w:rPr/>
              <w:t xml:space="preserve">Any other organisms not previously mentioned </w:t>
            </w:r>
          </w:p>
        </w:tc>
        <w:tc>
          <w:tcPr>
            <w:tcW w:w="709"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tabs>
                <w:tab w:val="clear" w:pos="720"/>
                <w:tab w:val="right" w:pos="10080" w:leader="none"/>
              </w:tabs>
              <w:spacing w:lineRule="auto" w:line="360"/>
              <w:jc w:val="center"/>
              <w:rPr>
                <w:sz w:val="22"/>
                <w:szCs w:val="22"/>
              </w:rPr>
            </w:pPr>
            <w:r>
              <w:rPr>
                <w:sz w:val="22"/>
                <w:szCs w:val="22"/>
              </w:rPr>
              <w:t>YES</w:t>
            </w:r>
          </w:p>
        </w:tc>
        <w:tc>
          <w:tcPr>
            <w:tcW w:w="424"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vAlign w:val="center"/>
          </w:tcPr>
          <w:p>
            <w:pPr>
              <w:pStyle w:val="Normal"/>
              <w:tabs>
                <w:tab w:val="clear" w:pos="720"/>
                <w:tab w:val="right" w:pos="10080" w:leader="none"/>
              </w:tabs>
              <w:spacing w:lineRule="auto" w:line="360"/>
              <w:jc w:val="center"/>
              <w:rPr>
                <w:b w:val="false"/>
                <w:b w:val="false"/>
                <w:bCs w:val="false"/>
                <w:sz w:val="22"/>
                <w:szCs w:val="22"/>
              </w:rPr>
            </w:pPr>
            <w:r>
              <w:rPr>
                <w:b w:val="false"/>
                <w:bCs w:val="false"/>
                <w:sz w:val="22"/>
                <w:szCs w:val="22"/>
              </w:rPr>
            </w:r>
          </w:p>
        </w:tc>
        <w:tc>
          <w:tcPr>
            <w:tcW w:w="709"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tabs>
                <w:tab w:val="clear" w:pos="720"/>
                <w:tab w:val="right" w:pos="10080" w:leader="none"/>
              </w:tabs>
              <w:spacing w:lineRule="auto" w:line="360"/>
              <w:jc w:val="center"/>
              <w:rPr>
                <w:sz w:val="22"/>
                <w:szCs w:val="22"/>
              </w:rPr>
            </w:pPr>
            <w:r>
              <w:rPr>
                <w:sz w:val="22"/>
                <w:szCs w:val="22"/>
              </w:rPr>
              <w:t>NO</w:t>
            </w:r>
          </w:p>
        </w:tc>
        <w:tc>
          <w:tcPr>
            <w:tcW w:w="425"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tabs>
                <w:tab w:val="clear" w:pos="720"/>
                <w:tab w:val="right" w:pos="10080" w:leader="none"/>
              </w:tabs>
              <w:spacing w:lineRule="auto" w:line="360"/>
              <w:jc w:val="center"/>
              <w:rPr>
                <w:b w:val="false"/>
                <w:b w:val="false"/>
                <w:bCs w:val="false"/>
                <w:sz w:val="22"/>
                <w:szCs w:val="22"/>
              </w:rPr>
            </w:pPr>
            <w:r>
              <w:rPr>
                <w:b w:val="false"/>
                <w:bCs w:val="false"/>
                <w:sz w:val="22"/>
                <w:szCs w:val="22"/>
              </w:rPr>
              <w:t>X</w:t>
            </w:r>
          </w:p>
        </w:tc>
      </w:tr>
      <w:tr>
        <w:trPr/>
        <w:tc>
          <w:tcPr>
            <w:tcW w:w="6943" w:type="dxa"/>
            <w:tcBorders>
              <w:right w:val="single" w:sz="4" w:space="0" w:color="000000"/>
            </w:tcBorders>
            <w:shd w:fill="auto" w:val="clear"/>
          </w:tcPr>
          <w:p>
            <w:pPr>
              <w:pStyle w:val="Normal"/>
              <w:tabs>
                <w:tab w:val="clear" w:pos="720"/>
                <w:tab w:val="right" w:pos="10080" w:leader="none"/>
              </w:tabs>
              <w:spacing w:lineRule="auto" w:line="360"/>
              <w:rPr/>
            </w:pPr>
            <w:r>
              <w:rPr/>
              <w:t>Military or defence context</w:t>
            </w:r>
          </w:p>
        </w:tc>
        <w:tc>
          <w:tcPr>
            <w:tcW w:w="709"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tabs>
                <w:tab w:val="clear" w:pos="720"/>
                <w:tab w:val="right" w:pos="10080" w:leader="none"/>
              </w:tabs>
              <w:spacing w:lineRule="auto" w:line="360"/>
              <w:jc w:val="center"/>
              <w:rPr>
                <w:sz w:val="22"/>
                <w:szCs w:val="22"/>
              </w:rPr>
            </w:pPr>
            <w:r>
              <w:rPr>
                <w:sz w:val="22"/>
                <w:szCs w:val="22"/>
              </w:rPr>
              <w:t>YES</w:t>
            </w:r>
          </w:p>
        </w:tc>
        <w:tc>
          <w:tcPr>
            <w:tcW w:w="424"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vAlign w:val="center"/>
          </w:tcPr>
          <w:p>
            <w:pPr>
              <w:pStyle w:val="Normal"/>
              <w:tabs>
                <w:tab w:val="clear" w:pos="720"/>
                <w:tab w:val="right" w:pos="10080" w:leader="none"/>
              </w:tabs>
              <w:spacing w:lineRule="auto" w:line="360"/>
              <w:jc w:val="center"/>
              <w:rPr>
                <w:b w:val="false"/>
                <w:b w:val="false"/>
                <w:bCs w:val="false"/>
                <w:sz w:val="22"/>
                <w:szCs w:val="22"/>
              </w:rPr>
            </w:pPr>
            <w:r>
              <w:rPr>
                <w:b w:val="false"/>
                <w:bCs w:val="false"/>
                <w:sz w:val="22"/>
                <w:szCs w:val="22"/>
              </w:rPr>
            </w:r>
          </w:p>
        </w:tc>
        <w:tc>
          <w:tcPr>
            <w:tcW w:w="709"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tabs>
                <w:tab w:val="clear" w:pos="720"/>
                <w:tab w:val="right" w:pos="10080" w:leader="none"/>
              </w:tabs>
              <w:spacing w:lineRule="auto" w:line="360"/>
              <w:jc w:val="center"/>
              <w:rPr>
                <w:sz w:val="22"/>
                <w:szCs w:val="22"/>
              </w:rPr>
            </w:pPr>
            <w:r>
              <w:rPr>
                <w:sz w:val="22"/>
                <w:szCs w:val="22"/>
              </w:rPr>
              <w:t>NO</w:t>
            </w:r>
          </w:p>
        </w:tc>
        <w:tc>
          <w:tcPr>
            <w:tcW w:w="425"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tabs>
                <w:tab w:val="clear" w:pos="720"/>
                <w:tab w:val="right" w:pos="10080" w:leader="none"/>
              </w:tabs>
              <w:spacing w:lineRule="auto" w:line="360"/>
              <w:jc w:val="center"/>
              <w:rPr>
                <w:b w:val="false"/>
                <w:b w:val="false"/>
                <w:bCs w:val="false"/>
                <w:sz w:val="22"/>
                <w:szCs w:val="22"/>
              </w:rPr>
            </w:pPr>
            <w:r>
              <w:rPr>
                <w:b w:val="false"/>
                <w:bCs w:val="false"/>
                <w:sz w:val="22"/>
                <w:szCs w:val="22"/>
              </w:rPr>
              <w:t>X</w:t>
            </w:r>
          </w:p>
        </w:tc>
      </w:tr>
      <w:tr>
        <w:trPr/>
        <w:tc>
          <w:tcPr>
            <w:tcW w:w="6943" w:type="dxa"/>
            <w:tcBorders>
              <w:right w:val="single" w:sz="4" w:space="0" w:color="000000"/>
            </w:tcBorders>
            <w:shd w:fill="auto" w:val="clear"/>
          </w:tcPr>
          <w:p>
            <w:pPr>
              <w:pStyle w:val="Normal"/>
              <w:rPr/>
            </w:pPr>
            <w:r>
              <w:rPr/>
              <w:t>Funding sources with potential to adversely affect existing relationships or bring the University or Department into disrepute.</w:t>
            </w:r>
            <w:ins w:id="0" w:author="Alistair Edwards" w:date="2014-11-25T16:23:00Z">
              <w:r>
                <w:rPr/>
                <w:t xml:space="preserve"> </w:t>
              </w:r>
            </w:ins>
          </w:p>
        </w:tc>
        <w:tc>
          <w:tcPr>
            <w:tcW w:w="709"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tabs>
                <w:tab w:val="clear" w:pos="720"/>
                <w:tab w:val="right" w:pos="10080" w:leader="none"/>
              </w:tabs>
              <w:spacing w:lineRule="auto" w:line="360"/>
              <w:jc w:val="center"/>
              <w:rPr>
                <w:sz w:val="22"/>
                <w:szCs w:val="22"/>
              </w:rPr>
            </w:pPr>
            <w:r>
              <w:rPr>
                <w:sz w:val="22"/>
                <w:szCs w:val="22"/>
              </w:rPr>
              <w:t>YES</w:t>
            </w:r>
          </w:p>
        </w:tc>
        <w:tc>
          <w:tcPr>
            <w:tcW w:w="424"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vAlign w:val="center"/>
          </w:tcPr>
          <w:p>
            <w:pPr>
              <w:pStyle w:val="Normal"/>
              <w:tabs>
                <w:tab w:val="clear" w:pos="720"/>
                <w:tab w:val="right" w:pos="10080" w:leader="none"/>
              </w:tabs>
              <w:spacing w:lineRule="auto" w:line="360"/>
              <w:jc w:val="center"/>
              <w:rPr>
                <w:b w:val="false"/>
                <w:b w:val="false"/>
                <w:bCs w:val="false"/>
                <w:sz w:val="22"/>
                <w:szCs w:val="22"/>
              </w:rPr>
            </w:pPr>
            <w:r>
              <w:rPr>
                <w:b w:val="false"/>
                <w:bCs w:val="false"/>
                <w:sz w:val="22"/>
                <w:szCs w:val="22"/>
              </w:rPr>
            </w:r>
          </w:p>
        </w:tc>
        <w:tc>
          <w:tcPr>
            <w:tcW w:w="709"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tabs>
                <w:tab w:val="clear" w:pos="720"/>
                <w:tab w:val="right" w:pos="10080" w:leader="none"/>
              </w:tabs>
              <w:spacing w:lineRule="auto" w:line="360"/>
              <w:jc w:val="center"/>
              <w:rPr>
                <w:sz w:val="22"/>
                <w:szCs w:val="22"/>
              </w:rPr>
            </w:pPr>
            <w:r>
              <w:rPr>
                <w:sz w:val="22"/>
                <w:szCs w:val="22"/>
              </w:rPr>
              <w:t>NO</w:t>
            </w:r>
          </w:p>
        </w:tc>
        <w:tc>
          <w:tcPr>
            <w:tcW w:w="425"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tabs>
                <w:tab w:val="clear" w:pos="720"/>
                <w:tab w:val="right" w:pos="10080" w:leader="none"/>
              </w:tabs>
              <w:spacing w:lineRule="auto" w:line="360"/>
              <w:jc w:val="center"/>
              <w:rPr>
                <w:b w:val="false"/>
                <w:b w:val="false"/>
                <w:bCs w:val="false"/>
                <w:sz w:val="22"/>
                <w:szCs w:val="22"/>
              </w:rPr>
            </w:pPr>
            <w:r>
              <w:rPr>
                <w:b w:val="false"/>
                <w:bCs w:val="false"/>
                <w:sz w:val="22"/>
                <w:szCs w:val="22"/>
              </w:rPr>
              <w:t>X</w:t>
            </w:r>
          </w:p>
        </w:tc>
      </w:tr>
      <w:tr>
        <w:trPr/>
        <w:tc>
          <w:tcPr>
            <w:tcW w:w="6943" w:type="dxa"/>
            <w:tcBorders>
              <w:right w:val="single" w:sz="4" w:space="0" w:color="000000"/>
            </w:tcBorders>
            <w:shd w:fill="auto" w:val="clear"/>
          </w:tcPr>
          <w:p>
            <w:pPr>
              <w:pStyle w:val="Normal"/>
              <w:tabs>
                <w:tab w:val="clear" w:pos="720"/>
                <w:tab w:val="right" w:pos="10080" w:leader="none"/>
              </w:tabs>
              <w:spacing w:lineRule="auto" w:line="360"/>
              <w:rPr/>
            </w:pPr>
            <w:r>
              <w:rPr/>
              <w:t>Restrictions on dissemination</w:t>
            </w:r>
          </w:p>
        </w:tc>
        <w:tc>
          <w:tcPr>
            <w:tcW w:w="709"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tabs>
                <w:tab w:val="clear" w:pos="720"/>
                <w:tab w:val="right" w:pos="10080" w:leader="none"/>
              </w:tabs>
              <w:spacing w:lineRule="auto" w:line="360"/>
              <w:jc w:val="center"/>
              <w:rPr>
                <w:sz w:val="22"/>
                <w:szCs w:val="22"/>
              </w:rPr>
            </w:pPr>
            <w:r>
              <w:rPr>
                <w:sz w:val="22"/>
                <w:szCs w:val="22"/>
              </w:rPr>
              <w:t>YES</w:t>
            </w:r>
          </w:p>
        </w:tc>
        <w:tc>
          <w:tcPr>
            <w:tcW w:w="424"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vAlign w:val="center"/>
          </w:tcPr>
          <w:p>
            <w:pPr>
              <w:pStyle w:val="Normal"/>
              <w:tabs>
                <w:tab w:val="clear" w:pos="720"/>
                <w:tab w:val="right" w:pos="10080" w:leader="none"/>
              </w:tabs>
              <w:spacing w:lineRule="auto" w:line="360"/>
              <w:jc w:val="center"/>
              <w:rPr>
                <w:b w:val="false"/>
                <w:b w:val="false"/>
                <w:bCs w:val="false"/>
                <w:sz w:val="22"/>
                <w:szCs w:val="22"/>
              </w:rPr>
            </w:pPr>
            <w:r>
              <w:rPr>
                <w:b w:val="false"/>
                <w:bCs w:val="false"/>
                <w:sz w:val="22"/>
                <w:szCs w:val="22"/>
              </w:rPr>
            </w:r>
          </w:p>
        </w:tc>
        <w:tc>
          <w:tcPr>
            <w:tcW w:w="709"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tabs>
                <w:tab w:val="clear" w:pos="720"/>
                <w:tab w:val="right" w:pos="10080" w:leader="none"/>
              </w:tabs>
              <w:spacing w:lineRule="auto" w:line="360"/>
              <w:jc w:val="center"/>
              <w:rPr>
                <w:sz w:val="22"/>
                <w:szCs w:val="22"/>
              </w:rPr>
            </w:pPr>
            <w:r>
              <w:rPr>
                <w:sz w:val="22"/>
                <w:szCs w:val="22"/>
              </w:rPr>
              <w:t>NO</w:t>
            </w:r>
          </w:p>
        </w:tc>
        <w:tc>
          <w:tcPr>
            <w:tcW w:w="425"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tabs>
                <w:tab w:val="clear" w:pos="720"/>
                <w:tab w:val="right" w:pos="10080" w:leader="none"/>
              </w:tabs>
              <w:spacing w:lineRule="auto" w:line="360"/>
              <w:jc w:val="center"/>
              <w:rPr>
                <w:b w:val="false"/>
                <w:b w:val="false"/>
                <w:bCs w:val="false"/>
                <w:sz w:val="22"/>
                <w:szCs w:val="22"/>
              </w:rPr>
            </w:pPr>
            <w:r>
              <w:rPr>
                <w:b w:val="false"/>
                <w:bCs w:val="false"/>
                <w:sz w:val="22"/>
                <w:szCs w:val="22"/>
              </w:rPr>
              <w:t>X</w:t>
            </w:r>
          </w:p>
        </w:tc>
      </w:tr>
      <w:tr>
        <w:trPr/>
        <w:tc>
          <w:tcPr>
            <w:tcW w:w="6943" w:type="dxa"/>
            <w:tcBorders>
              <w:right w:val="single" w:sz="4" w:space="0" w:color="000000"/>
            </w:tcBorders>
            <w:shd w:fill="auto" w:val="clear"/>
          </w:tcPr>
          <w:p>
            <w:pPr>
              <w:pStyle w:val="Normal"/>
              <w:rPr>
                <w:rFonts w:cs="Trebuchet MS"/>
                <w:color w:val="161616"/>
                <w:lang w:val="en-US"/>
              </w:rPr>
            </w:pPr>
            <w:r>
              <w:rPr/>
              <w:t xml:space="preserve">Overseas countries under regimes with poor human rights record </w:t>
            </w:r>
            <w:r>
              <w:rPr>
                <w:rFonts w:cs="Trebuchet MS"/>
                <w:color w:val="161616"/>
                <w:lang w:val="en-US"/>
              </w:rPr>
              <w:t>or identified as dangerous by the Foreign &amp; Commonwealth Office</w:t>
            </w:r>
          </w:p>
          <w:p>
            <w:pPr>
              <w:pStyle w:val="Normal"/>
              <w:rPr/>
            </w:pPr>
            <w:r>
              <w:rPr/>
            </w:r>
          </w:p>
        </w:tc>
        <w:tc>
          <w:tcPr>
            <w:tcW w:w="709"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tabs>
                <w:tab w:val="clear" w:pos="720"/>
                <w:tab w:val="right" w:pos="10080" w:leader="none"/>
              </w:tabs>
              <w:spacing w:lineRule="auto" w:line="360"/>
              <w:jc w:val="center"/>
              <w:rPr>
                <w:sz w:val="22"/>
                <w:szCs w:val="22"/>
              </w:rPr>
            </w:pPr>
            <w:r>
              <w:rPr>
                <w:sz w:val="22"/>
                <w:szCs w:val="22"/>
              </w:rPr>
              <w:t>YES</w:t>
            </w:r>
          </w:p>
        </w:tc>
        <w:tc>
          <w:tcPr>
            <w:tcW w:w="424"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vAlign w:val="center"/>
          </w:tcPr>
          <w:p>
            <w:pPr>
              <w:pStyle w:val="Normal"/>
              <w:tabs>
                <w:tab w:val="clear" w:pos="720"/>
                <w:tab w:val="right" w:pos="10080" w:leader="none"/>
              </w:tabs>
              <w:spacing w:lineRule="auto" w:line="360"/>
              <w:jc w:val="center"/>
              <w:rPr>
                <w:b w:val="false"/>
                <w:b w:val="false"/>
                <w:bCs w:val="false"/>
                <w:sz w:val="22"/>
                <w:szCs w:val="22"/>
              </w:rPr>
            </w:pPr>
            <w:r>
              <w:rPr>
                <w:b w:val="false"/>
                <w:bCs w:val="false"/>
                <w:sz w:val="22"/>
                <w:szCs w:val="22"/>
              </w:rPr>
            </w:r>
          </w:p>
        </w:tc>
        <w:tc>
          <w:tcPr>
            <w:tcW w:w="709"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tabs>
                <w:tab w:val="clear" w:pos="720"/>
                <w:tab w:val="right" w:pos="10080" w:leader="none"/>
              </w:tabs>
              <w:spacing w:lineRule="auto" w:line="360"/>
              <w:jc w:val="center"/>
              <w:rPr>
                <w:sz w:val="22"/>
                <w:szCs w:val="22"/>
              </w:rPr>
            </w:pPr>
            <w:r>
              <w:rPr>
                <w:sz w:val="22"/>
                <w:szCs w:val="22"/>
              </w:rPr>
              <w:t>NO</w:t>
            </w:r>
          </w:p>
        </w:tc>
        <w:tc>
          <w:tcPr>
            <w:tcW w:w="425"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tabs>
                <w:tab w:val="clear" w:pos="720"/>
                <w:tab w:val="right" w:pos="10080" w:leader="none"/>
              </w:tabs>
              <w:spacing w:lineRule="auto" w:line="360"/>
              <w:jc w:val="center"/>
              <w:rPr>
                <w:b w:val="false"/>
                <w:b w:val="false"/>
                <w:bCs w:val="false"/>
                <w:sz w:val="22"/>
                <w:szCs w:val="22"/>
              </w:rPr>
            </w:pPr>
            <w:r>
              <w:rPr>
                <w:b w:val="false"/>
                <w:bCs w:val="false"/>
                <w:sz w:val="22"/>
                <w:szCs w:val="22"/>
              </w:rPr>
              <w:t>X</w:t>
            </w:r>
          </w:p>
        </w:tc>
      </w:tr>
      <w:tr>
        <w:trPr/>
        <w:tc>
          <w:tcPr>
            <w:tcW w:w="6943" w:type="dxa"/>
            <w:tcBorders>
              <w:right w:val="single" w:sz="4" w:space="0" w:color="000000"/>
            </w:tcBorders>
            <w:shd w:fill="auto" w:val="clear"/>
          </w:tcPr>
          <w:p>
            <w:pPr>
              <w:pStyle w:val="Normal"/>
              <w:rPr/>
            </w:pPr>
            <w:r>
              <w:rPr/>
              <w:t>Applications that could potentially involve unethical practice, including potential dual-use applications which could be unethical</w:t>
            </w:r>
          </w:p>
          <w:p>
            <w:pPr>
              <w:pStyle w:val="Normal"/>
              <w:tabs>
                <w:tab w:val="clear" w:pos="720"/>
                <w:tab w:val="right" w:pos="10080" w:leader="none"/>
              </w:tabs>
              <w:spacing w:lineRule="auto" w:line="360"/>
              <w:rPr/>
            </w:pPr>
            <w:r>
              <w:rPr/>
            </w:r>
          </w:p>
        </w:tc>
        <w:tc>
          <w:tcPr>
            <w:tcW w:w="709"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tabs>
                <w:tab w:val="clear" w:pos="720"/>
                <w:tab w:val="right" w:pos="10080" w:leader="none"/>
              </w:tabs>
              <w:spacing w:lineRule="auto" w:line="360"/>
              <w:jc w:val="center"/>
              <w:rPr>
                <w:sz w:val="22"/>
                <w:szCs w:val="22"/>
              </w:rPr>
            </w:pPr>
            <w:r>
              <w:rPr>
                <w:sz w:val="22"/>
                <w:szCs w:val="22"/>
              </w:rPr>
              <w:t>YES</w:t>
            </w:r>
          </w:p>
        </w:tc>
        <w:tc>
          <w:tcPr>
            <w:tcW w:w="424"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vAlign w:val="center"/>
          </w:tcPr>
          <w:p>
            <w:pPr>
              <w:pStyle w:val="Normal"/>
              <w:tabs>
                <w:tab w:val="clear" w:pos="720"/>
                <w:tab w:val="right" w:pos="10080" w:leader="none"/>
              </w:tabs>
              <w:spacing w:lineRule="auto" w:line="360"/>
              <w:jc w:val="center"/>
              <w:rPr>
                <w:b w:val="false"/>
                <w:b w:val="false"/>
                <w:bCs w:val="false"/>
                <w:sz w:val="22"/>
                <w:szCs w:val="22"/>
              </w:rPr>
            </w:pPr>
            <w:r>
              <w:rPr>
                <w:b w:val="false"/>
                <w:bCs w:val="false"/>
                <w:sz w:val="22"/>
                <w:szCs w:val="22"/>
              </w:rPr>
            </w:r>
          </w:p>
        </w:tc>
        <w:tc>
          <w:tcPr>
            <w:tcW w:w="709"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tabs>
                <w:tab w:val="clear" w:pos="720"/>
                <w:tab w:val="right" w:pos="10080" w:leader="none"/>
              </w:tabs>
              <w:spacing w:lineRule="auto" w:line="360"/>
              <w:jc w:val="center"/>
              <w:rPr>
                <w:sz w:val="22"/>
                <w:szCs w:val="22"/>
              </w:rPr>
            </w:pPr>
            <w:r>
              <w:rPr>
                <w:sz w:val="22"/>
                <w:szCs w:val="22"/>
              </w:rPr>
              <w:t>NO</w:t>
            </w:r>
          </w:p>
        </w:tc>
        <w:tc>
          <w:tcPr>
            <w:tcW w:w="425"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tabs>
                <w:tab w:val="clear" w:pos="720"/>
                <w:tab w:val="right" w:pos="10080" w:leader="none"/>
              </w:tabs>
              <w:spacing w:lineRule="auto" w:line="360"/>
              <w:jc w:val="center"/>
              <w:rPr>
                <w:b w:val="false"/>
                <w:b w:val="false"/>
                <w:bCs w:val="false"/>
                <w:sz w:val="22"/>
                <w:szCs w:val="22"/>
              </w:rPr>
            </w:pPr>
            <w:r>
              <w:rPr>
                <w:b w:val="false"/>
                <w:bCs w:val="false"/>
                <w:sz w:val="22"/>
                <w:szCs w:val="22"/>
              </w:rPr>
              <w:t>X</w:t>
            </w:r>
          </w:p>
        </w:tc>
      </w:tr>
    </w:tbl>
    <w:p>
      <w:pPr>
        <w:pStyle w:val="Normal"/>
        <w:rPr>
          <w:b/>
          <w:b/>
        </w:rPr>
      </w:pPr>
      <w:r>
        <w:rPr>
          <w:b/>
        </w:rPr>
      </w:r>
    </w:p>
    <w:p>
      <w:pPr>
        <w:pStyle w:val="Normal"/>
        <w:rPr/>
      </w:pPr>
      <w:r>
        <w:rPr>
          <w:b/>
        </w:rPr>
        <w:t xml:space="preserve">Students:  </w:t>
      </w:r>
      <w:r>
        <w:rPr/>
        <w:t>you should discuss the ethical considerations of your project with your project supervisor</w:t>
      </w:r>
      <w:r>
        <w:rPr>
          <w:b/>
        </w:rPr>
        <w:t xml:space="preserve"> </w:t>
      </w:r>
      <w:r>
        <w:rPr/>
        <w:t>and, if necessary, fill in a full ethics form to be submitted to the Physical Sciences Ethics Committee.</w:t>
      </w:r>
    </w:p>
    <w:p>
      <w:pPr>
        <w:pStyle w:val="Normal"/>
        <w:rPr/>
      </w:pPr>
      <w:r>
        <w:rPr/>
      </w:r>
    </w:p>
    <w:p>
      <w:pPr>
        <w:pStyle w:val="Normal"/>
        <w:rPr/>
      </w:pPr>
      <w:r>
        <w:rPr>
          <w:b/>
        </w:rPr>
        <w:t xml:space="preserve">Supervisors: </w:t>
      </w:r>
      <w:r>
        <w:rPr/>
        <w:t>Please ensure you are familiar with the University’s ‘Code of practice and principles for good ethical governance’ in order to guide your student effectively. Please seek guidance from the Departmental Ethics Officer if you are uncertain about any ethical issue arising from this application.</w:t>
      </w:r>
    </w:p>
    <w:p>
      <w:pPr>
        <w:pStyle w:val="Normal"/>
        <w:rPr>
          <w:b/>
          <w:b/>
        </w:rPr>
      </w:pPr>
      <w:r>
        <w:rPr>
          <w:b/>
        </w:rPr>
        <w:t>FAST-TRACK ETHICAL APPROVAL FORM (STUDENTS)</w:t>
      </w:r>
    </w:p>
    <w:p>
      <w:pPr>
        <w:pStyle w:val="Normal"/>
        <w:rPr/>
      </w:pPr>
      <w:r>
        <w:rPr/>
      </w:r>
    </w:p>
    <w:p>
      <w:pPr>
        <w:pStyle w:val="Normal"/>
        <w:rPr>
          <w:b/>
          <w:b/>
          <w:sz w:val="22"/>
          <w:szCs w:val="22"/>
        </w:rPr>
      </w:pPr>
      <w:r>
        <w:rPr>
          <w:b/>
          <w:sz w:val="22"/>
          <w:szCs w:val="22"/>
        </w:rPr>
        <w:t>Project Information:</w:t>
      </w:r>
    </w:p>
    <w:p>
      <w:pPr>
        <w:pStyle w:val="Normal"/>
        <w:rPr>
          <w:b/>
          <w:b/>
          <w:sz w:val="22"/>
          <w:szCs w:val="22"/>
        </w:rPr>
      </w:pPr>
      <w:r>
        <w:rPr>
          <w:b/>
          <w:sz w:val="22"/>
          <w:szCs w:val="22"/>
        </w:rPr>
      </w:r>
    </w:p>
    <w:p>
      <w:pPr>
        <w:pStyle w:val="Normal"/>
        <w:rPr/>
      </w:pPr>
      <w:r>
        <mc:AlternateContent>
          <mc:Choice Requires="wps">
            <w:drawing>
              <wp:anchor behindDoc="0" distT="0" distB="0" distL="114300" distR="114300" simplePos="0" locked="0" layoutInCell="1" allowOverlap="1" relativeHeight="5" wp14:anchorId="30CC219A">
                <wp:simplePos x="0" y="0"/>
                <wp:positionH relativeFrom="column">
                  <wp:posOffset>-968375</wp:posOffset>
                </wp:positionH>
                <wp:positionV relativeFrom="paragraph">
                  <wp:posOffset>100965</wp:posOffset>
                </wp:positionV>
                <wp:extent cx="299085" cy="915670"/>
                <wp:effectExtent l="0" t="0" r="0" b="0"/>
                <wp:wrapSquare wrapText="bothSides"/>
                <wp:docPr id="1" name="Text Box 9"/>
                <a:graphic xmlns:a="http://schemas.openxmlformats.org/drawingml/2006/main">
                  <a:graphicData uri="http://schemas.microsoft.com/office/word/2010/wordprocessingShape">
                    <wps:wsp>
                      <wps:cNvSpPr/>
                      <wps:spPr>
                        <a:xfrm>
                          <a:off x="0" y="0"/>
                          <a:ext cx="298440" cy="915120"/>
                        </a:xfrm>
                        <a:prstGeom prst="rect">
                          <a:avLst/>
                        </a:prstGeom>
                        <a:noFill/>
                        <a:ln>
                          <a:noFill/>
                        </a:ln>
                      </wps:spPr>
                      <wps:style>
                        <a:lnRef idx="0">
                          <a:schemeClr val="accent1"/>
                        </a:lnRef>
                        <a:fillRef idx="0">
                          <a:schemeClr val="accent1"/>
                        </a:fillRef>
                        <a:effectRef idx="0">
                          <a:schemeClr val="accent1"/>
                        </a:effectRef>
                        <a:fontRef idx="minor"/>
                      </wps:style>
                      <wps:txbx>
                        <w:txbxContent>
                          <w:p>
                            <w:pPr>
                              <w:pStyle w:val="FrameContents"/>
                              <w:rPr/>
                            </w:pPr>
                            <w:r>
                              <w:rPr/>
                            </w:r>
                          </w:p>
                        </w:txbxContent>
                      </wps:txbx>
                      <wps:bodyPr>
                        <a:prstTxWarp prst="textNoShape"/>
                        <a:noAutofit/>
                      </wps:bodyPr>
                    </wps:wsp>
                  </a:graphicData>
                </a:graphic>
              </wp:anchor>
            </w:drawing>
          </mc:Choice>
          <mc:Fallback>
            <w:pict>
              <v:rect id="shape_0" ID="Text Box 9" stroked="f" style="position:absolute;margin-left:-76.25pt;margin-top:7.95pt;width:23.45pt;height:72pt" wp14:anchorId="30CC219A">
                <w10:wrap type="none"/>
                <v:fill o:detectmouseclick="t" on="false"/>
                <v:stroke color="#3465a4" joinstyle="round" endcap="flat"/>
                <v:textbox>
                  <w:txbxContent>
                    <w:p>
                      <w:pPr>
                        <w:pStyle w:val="FrameContents"/>
                        <w:rPr/>
                      </w:pPr>
                      <w:r>
                        <w:rPr/>
                      </w:r>
                    </w:p>
                  </w:txbxContent>
                </v:textbox>
              </v:rect>
            </w:pict>
          </mc:Fallback>
        </mc:AlternateContent>
      </w:r>
      <w:r>
        <w:rPr>
          <w:b/>
          <w:sz w:val="22"/>
          <w:szCs w:val="22"/>
        </w:rPr>
        <w:t>Student Name</w:t>
      </w:r>
      <w:r>
        <w:rPr>
          <w:sz w:val="22"/>
          <w:szCs w:val="22"/>
        </w:rPr>
        <w:t xml:space="preserve">: </w:t>
      </w:r>
      <w:r>
        <w:rPr>
          <w:sz w:val="22"/>
          <w:szCs w:val="22"/>
          <w:u w:val="single"/>
        </w:rPr>
        <w:t>Aidan Fray</w:t>
      </w:r>
    </w:p>
    <w:p>
      <w:pPr>
        <w:pStyle w:val="Normal"/>
        <w:rPr>
          <w:sz w:val="22"/>
          <w:szCs w:val="22"/>
        </w:rPr>
      </w:pPr>
      <w:r>
        <w:rPr>
          <w:sz w:val="22"/>
          <w:szCs w:val="22"/>
        </w:rPr>
      </w:r>
    </w:p>
    <w:p>
      <w:pPr>
        <w:pStyle w:val="Normal"/>
        <w:rPr/>
      </w:pPr>
      <w:r>
        <w:rPr>
          <w:b/>
          <w:sz w:val="22"/>
          <w:szCs w:val="22"/>
        </w:rPr>
        <w:t xml:space="preserve">Course Title: </w:t>
      </w:r>
      <w:r>
        <w:rPr>
          <w:b w:val="false"/>
          <w:bCs w:val="false"/>
          <w:sz w:val="22"/>
          <w:szCs w:val="22"/>
          <w:u w:val="single"/>
        </w:rPr>
        <w:t>MSc Cyber Security</w:t>
      </w:r>
    </w:p>
    <w:p>
      <w:pPr>
        <w:pStyle w:val="Normal"/>
        <w:rPr/>
      </w:pPr>
      <w:r>
        <w:rPr/>
      </w:r>
    </w:p>
    <w:p>
      <w:pPr>
        <w:pStyle w:val="Normal"/>
        <w:spacing w:lineRule="auto" w:line="360"/>
        <w:rPr>
          <w:i/>
          <w:i/>
          <w:sz w:val="20"/>
          <w:szCs w:val="20"/>
        </w:rPr>
      </w:pPr>
      <w:r>
        <w:rPr>
          <w:b/>
          <w:i/>
          <w:sz w:val="20"/>
          <w:szCs w:val="20"/>
        </w:rPr>
        <w:t>Tick one box</w:t>
      </w:r>
      <w:r>
        <w:rPr>
          <w:i/>
          <w:sz w:val="20"/>
          <w:szCs w:val="20"/>
        </w:rPr>
        <w:t>:</w:t>
      </w:r>
    </w:p>
    <w:p>
      <w:pPr>
        <w:pStyle w:val="Normal"/>
        <w:spacing w:lineRule="auto" w:line="360"/>
        <w:rPr/>
      </w:pPr>
      <w:r>
        <w:rPr>
          <w:sz w:val="22"/>
          <w:szCs w:val="22"/>
        </w:rPr>
        <w:t>Undergraduate   project</w:t>
        <w:tab/>
        <w:tab/>
      </w:r>
      <w:r>
        <w:rPr>
          <w:rFonts w:cs="Arial" w:ascii="Arial" w:hAnsi="Arial"/>
          <w:sz w:val="22"/>
          <w:szCs w:val="22"/>
        </w:rPr>
        <w:t>□</w:t>
      </w:r>
      <w:r>
        <w:rPr>
          <w:sz w:val="22"/>
          <w:szCs w:val="22"/>
        </w:rPr>
        <w:tab/>
        <w:t>Postgraduate</w:t>
        <w:tab/>
        <w:t xml:space="preserve"> project</w:t>
        <w:tab/>
        <w:tab/>
        <w:tab/>
      </w:r>
      <w:r>
        <w:rPr>
          <w:rFonts w:cs="Arial" w:ascii="Arial" w:hAnsi="Arial"/>
          <w:sz w:val="22"/>
          <w:szCs w:val="22"/>
        </w:rPr>
        <w:t>X</w:t>
      </w:r>
    </w:p>
    <w:p>
      <w:pPr>
        <w:pStyle w:val="Normal"/>
        <w:spacing w:lineRule="auto" w:line="360"/>
        <w:rPr>
          <w:sz w:val="22"/>
          <w:szCs w:val="22"/>
        </w:rPr>
      </w:pPr>
      <w:r>
        <w:rPr>
          <w:sz w:val="22"/>
          <w:szCs w:val="22"/>
        </w:rPr>
        <w:t xml:space="preserve">Undergraduate module assignment </w:t>
        <w:tab/>
      </w:r>
      <w:r>
        <w:rPr>
          <w:rFonts w:cs="Arial" w:ascii="Arial" w:hAnsi="Arial"/>
          <w:sz w:val="22"/>
          <w:szCs w:val="22"/>
        </w:rPr>
        <w:t>□</w:t>
      </w:r>
      <w:r>
        <w:rPr>
          <w:sz w:val="22"/>
          <w:szCs w:val="22"/>
        </w:rPr>
        <w:tab/>
        <w:t>Postgraduate module assignment</w:t>
        <w:tab/>
      </w:r>
      <w:r>
        <w:rPr>
          <w:rFonts w:cs="Arial" w:ascii="Arial" w:hAnsi="Arial"/>
          <w:sz w:val="22"/>
          <w:szCs w:val="22"/>
        </w:rPr>
        <w:t>□</w:t>
      </w:r>
    </w:p>
    <w:p>
      <w:pPr>
        <w:pStyle w:val="Normal"/>
        <w:rPr>
          <w:sz w:val="22"/>
          <w:szCs w:val="22"/>
        </w:rPr>
      </w:pPr>
      <w:r>
        <w:rPr>
          <w:sz w:val="22"/>
          <w:szCs w:val="22"/>
        </w:rPr>
        <w:t>Other (Please state………………………)</w:t>
        <w:tab/>
      </w:r>
      <w:r>
        <w:rPr>
          <w:rFonts w:cs="Arial" w:ascii="Arial" w:hAnsi="Arial"/>
          <w:sz w:val="22"/>
          <w:szCs w:val="22"/>
        </w:rPr>
        <w:t>□</w:t>
      </w:r>
    </w:p>
    <w:p>
      <w:pPr>
        <w:pStyle w:val="Normal"/>
        <w:rPr/>
      </w:pPr>
      <w:r>
        <w:rPr/>
      </w:r>
    </w:p>
    <w:p>
      <w:pPr>
        <w:pStyle w:val="Normal"/>
        <w:rPr/>
      </w:pPr>
      <w:r>
        <w:rPr>
          <w:b/>
          <w:sz w:val="22"/>
          <w:szCs w:val="22"/>
        </w:rPr>
        <w:t xml:space="preserve">Title of project: </w:t>
      </w:r>
      <w:r>
        <w:rPr>
          <w:b w:val="false"/>
          <w:bCs w:val="false"/>
          <w:sz w:val="22"/>
          <w:szCs w:val="22"/>
          <w:u w:val="single"/>
        </w:rPr>
        <w:t>Investigating the Feasibility of Producing Near-Collisions for Hash Functions and Their Application</w:t>
      </w:r>
    </w:p>
    <w:p>
      <w:pPr>
        <w:pStyle w:val="Normal"/>
        <w:rPr>
          <w:b/>
          <w:b/>
          <w:sz w:val="22"/>
          <w:szCs w:val="22"/>
        </w:rPr>
      </w:pPr>
      <w:r>
        <w:rPr>
          <w:b/>
          <w:sz w:val="22"/>
          <w:szCs w:val="22"/>
        </w:rPr>
      </w:r>
    </w:p>
    <w:p>
      <w:pPr>
        <w:pStyle w:val="Normal"/>
        <w:rPr>
          <w:sz w:val="22"/>
          <w:szCs w:val="22"/>
        </w:rPr>
      </w:pPr>
      <w:r>
        <w:rPr>
          <w:sz w:val="22"/>
          <w:szCs w:val="22"/>
        </w:rPr>
      </w:r>
    </w:p>
    <w:p>
      <w:pPr>
        <w:pStyle w:val="Normal"/>
        <w:rPr/>
      </w:pPr>
      <w:r>
        <w:rPr>
          <w:b/>
          <w:sz w:val="22"/>
          <w:szCs w:val="22"/>
        </w:rPr>
        <w:t>Project supervisor / module leader name</w:t>
      </w:r>
      <w:r>
        <w:rPr>
          <w:sz w:val="22"/>
          <w:szCs w:val="22"/>
        </w:rPr>
        <w:t xml:space="preserve">: </w:t>
      </w:r>
      <w:hyperlink r:id="rId2">
        <w:r>
          <w:rPr>
            <w:rStyle w:val="InternetLink"/>
            <w:sz w:val="22"/>
            <w:szCs w:val="22"/>
          </w:rPr>
          <w:t xml:space="preserve">Siamak Fayyaz Shahandashti </w:t>
        </w:r>
      </w:hyperlink>
    </w:p>
    <w:p>
      <w:pPr>
        <w:pStyle w:val="Normal"/>
        <w:rPr/>
      </w:pPr>
      <w:r>
        <w:rPr/>
      </w:r>
    </w:p>
    <w:p>
      <w:pPr>
        <w:pStyle w:val="Normal"/>
        <w:rPr>
          <w:b/>
          <w:b/>
        </w:rPr>
      </w:pPr>
      <w:r>
        <w:rPr>
          <w:b/>
        </w:rPr>
        <w:t>Protocol:</w:t>
      </w:r>
    </w:p>
    <w:p>
      <w:pPr>
        <w:pStyle w:val="Normal"/>
        <w:rPr/>
      </w:pPr>
      <w:r>
        <w:rPr/>
      </w:r>
    </w:p>
    <w:p>
      <w:pPr>
        <w:pStyle w:val="Normal"/>
        <w:rPr>
          <w:i/>
          <w:i/>
          <w:sz w:val="20"/>
          <w:szCs w:val="20"/>
        </w:rPr>
      </w:pPr>
      <w:r>
        <w:rPr>
          <w:b/>
        </w:rPr>
        <w:t xml:space="preserve">a): </w:t>
      </w:r>
      <w:r>
        <w:rPr>
          <w:i/>
          <w:sz w:val="20"/>
          <w:szCs w:val="20"/>
        </w:rPr>
        <w:t xml:space="preserve">If you answer </w:t>
      </w:r>
      <w:r>
        <w:rPr>
          <w:b/>
          <w:i/>
          <w:sz w:val="20"/>
          <w:szCs w:val="20"/>
        </w:rPr>
        <w:t>NO</w:t>
      </w:r>
      <w:r>
        <w:rPr>
          <w:i/>
          <w:sz w:val="20"/>
          <w:szCs w:val="20"/>
        </w:rPr>
        <w:t xml:space="preserve"> to any of the following you must submit a full ethical approval form</w:t>
      </w:r>
    </w:p>
    <w:p>
      <w:pPr>
        <w:pStyle w:val="Normal"/>
        <w:rPr>
          <w:i/>
          <w:i/>
          <w:sz w:val="12"/>
          <w:szCs w:val="12"/>
        </w:rPr>
      </w:pPr>
      <w:r>
        <w:rPr>
          <w:i/>
          <w:sz w:val="12"/>
          <w:szCs w:val="12"/>
        </w:rPr>
      </w:r>
    </w:p>
    <w:tbl>
      <w:tblPr>
        <w:tblpPr w:bottomFromText="0" w:horzAnchor="margin" w:leftFromText="180" w:rightFromText="180" w:tblpX="108" w:tblpY="137" w:topFromText="0" w:vertAnchor="text"/>
        <w:tblW w:w="9956" w:type="dxa"/>
        <w:jc w:val="left"/>
        <w:tblInd w:w="108" w:type="dxa"/>
        <w:tblCellMar>
          <w:top w:w="0" w:type="dxa"/>
          <w:left w:w="108" w:type="dxa"/>
          <w:bottom w:w="0" w:type="dxa"/>
          <w:right w:w="108" w:type="dxa"/>
        </w:tblCellMar>
        <w:tblLook w:val="01e0" w:noVBand="0" w:noHBand="0" w:lastColumn="1" w:firstColumn="1" w:lastRow="1" w:firstRow="1"/>
      </w:tblPr>
      <w:tblGrid>
        <w:gridCol w:w="505"/>
        <w:gridCol w:w="7495"/>
        <w:gridCol w:w="608"/>
        <w:gridCol w:w="577"/>
        <w:gridCol w:w="771"/>
      </w:tblGrid>
      <w:tr>
        <w:trPr>
          <w:trHeight w:val="287" w:hRule="atLeast"/>
        </w:trPr>
        <w:tc>
          <w:tcPr>
            <w:tcW w:w="505" w:type="dxa"/>
            <w:tcBorders>
              <w:top w:val="single" w:sz="4" w:space="0" w:color="000000"/>
              <w:left w:val="single" w:sz="4" w:space="0" w:color="000000"/>
              <w:bottom w:val="single" w:sz="4" w:space="0" w:color="000000"/>
              <w:right w:val="single" w:sz="4" w:space="0" w:color="000000"/>
            </w:tcBorders>
            <w:shd w:fill="auto" w:val="clear"/>
          </w:tcPr>
          <w:p>
            <w:pPr>
              <w:pStyle w:val="Normal"/>
              <w:jc w:val="center"/>
              <w:rPr/>
            </w:pPr>
            <w:r>
              <w:rPr/>
            </w:r>
          </w:p>
        </w:tc>
        <w:tc>
          <w:tcPr>
            <w:tcW w:w="7495" w:type="dxa"/>
            <w:tcBorders>
              <w:top w:val="single" w:sz="4" w:space="0" w:color="000000"/>
              <w:left w:val="single" w:sz="4" w:space="0" w:color="000000"/>
              <w:bottom w:val="single" w:sz="4" w:space="0" w:color="000000"/>
              <w:right w:val="single" w:sz="4" w:space="0" w:color="000000"/>
            </w:tcBorders>
            <w:shd w:fill="auto" w:val="clear"/>
          </w:tcPr>
          <w:p>
            <w:pPr>
              <w:pStyle w:val="Normal"/>
              <w:rPr>
                <w:i/>
                <w:i/>
              </w:rPr>
            </w:pPr>
            <w:r>
              <w:rPr>
                <w:i/>
              </w:rPr>
              <w:t>If you answer yes to any of the following, this must be explicit in any supporting literature (e.g. consent forms, information sheets and questionnaires)</w:t>
            </w:r>
          </w:p>
        </w:tc>
        <w:tc>
          <w:tcPr>
            <w:tcW w:w="608"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jc w:val="center"/>
              <w:rPr>
                <w:sz w:val="14"/>
                <w:szCs w:val="14"/>
              </w:rPr>
            </w:pPr>
            <w:r>
              <w:rPr>
                <w:sz w:val="14"/>
                <w:szCs w:val="14"/>
              </w:rPr>
              <w:t>YES</w:t>
            </w:r>
          </w:p>
        </w:tc>
        <w:tc>
          <w:tcPr>
            <w:tcW w:w="577" w:type="dxa"/>
            <w:tcBorders>
              <w:top w:val="single" w:sz="4" w:space="0" w:color="000000"/>
              <w:left w:val="single" w:sz="4" w:space="0" w:color="000000"/>
              <w:bottom w:val="single" w:sz="4" w:space="0" w:color="000000"/>
              <w:right w:val="single" w:sz="4" w:space="0" w:color="000000"/>
            </w:tcBorders>
            <w:shd w:color="auto" w:fill="E6E6E6" w:val="clear"/>
            <w:vAlign w:val="center"/>
          </w:tcPr>
          <w:p>
            <w:pPr>
              <w:pStyle w:val="Normal"/>
              <w:jc w:val="center"/>
              <w:rPr>
                <w:sz w:val="14"/>
                <w:szCs w:val="14"/>
              </w:rPr>
            </w:pPr>
            <w:r>
              <w:rPr>
                <w:sz w:val="14"/>
                <w:szCs w:val="14"/>
              </w:rPr>
              <w:t>NO</w:t>
            </w:r>
          </w:p>
        </w:tc>
        <w:tc>
          <w:tcPr>
            <w:tcW w:w="771"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jc w:val="center"/>
              <w:rPr>
                <w:sz w:val="14"/>
                <w:szCs w:val="14"/>
              </w:rPr>
            </w:pPr>
            <w:r>
              <w:rPr>
                <w:sz w:val="14"/>
                <w:szCs w:val="14"/>
              </w:rPr>
              <w:t>N/A</w:t>
            </w:r>
          </w:p>
        </w:tc>
      </w:tr>
      <w:tr>
        <w:trPr>
          <w:trHeight w:val="309" w:hRule="atLeast"/>
        </w:trPr>
        <w:tc>
          <w:tcPr>
            <w:tcW w:w="505" w:type="dxa"/>
            <w:tcBorders>
              <w:top w:val="single" w:sz="4" w:space="0" w:color="000000"/>
              <w:left w:val="single" w:sz="4" w:space="0" w:color="000000"/>
              <w:bottom w:val="single" w:sz="4" w:space="0" w:color="000000"/>
              <w:right w:val="single" w:sz="4" w:space="0" w:color="000000"/>
            </w:tcBorders>
            <w:shd w:fill="auto" w:val="clear"/>
          </w:tcPr>
          <w:p>
            <w:pPr>
              <w:pStyle w:val="Normal"/>
              <w:jc w:val="center"/>
              <w:rPr>
                <w:sz w:val="18"/>
                <w:szCs w:val="18"/>
              </w:rPr>
            </w:pPr>
            <w:r>
              <w:rPr>
                <w:sz w:val="18"/>
                <w:szCs w:val="18"/>
              </w:rPr>
              <w:t>1</w:t>
            </w:r>
          </w:p>
        </w:tc>
        <w:tc>
          <w:tcPr>
            <w:tcW w:w="7495" w:type="dxa"/>
            <w:tcBorders>
              <w:top w:val="single" w:sz="4" w:space="0" w:color="000000"/>
              <w:left w:val="single" w:sz="4" w:space="0" w:color="000000"/>
              <w:bottom w:val="single" w:sz="4" w:space="0" w:color="000000"/>
              <w:right w:val="single" w:sz="4" w:space="0" w:color="000000"/>
            </w:tcBorders>
            <w:shd w:fill="auto" w:val="clear"/>
          </w:tcPr>
          <w:p>
            <w:pPr>
              <w:pStyle w:val="Normal"/>
              <w:rPr>
                <w:rFonts w:cs="Arial"/>
              </w:rPr>
            </w:pPr>
            <w:r>
              <w:rPr>
                <w:rFonts w:cs="Arial"/>
              </w:rPr>
              <w:t xml:space="preserve">Will you describe the procedures to participants in advance, so that they are informed about what to expect? </w:t>
            </w:r>
          </w:p>
        </w:tc>
        <w:tc>
          <w:tcPr>
            <w:tcW w:w="608" w:type="dxa"/>
            <w:tcBorders>
              <w:top w:val="single" w:sz="4" w:space="0" w:color="000000"/>
              <w:left w:val="single" w:sz="4" w:space="0" w:color="000000"/>
              <w:bottom w:val="single" w:sz="4" w:space="0" w:color="000000"/>
              <w:right w:val="single" w:sz="4" w:space="0" w:color="000000"/>
            </w:tcBorders>
            <w:shd w:fill="auto" w:val="clear"/>
          </w:tcPr>
          <w:p>
            <w:pPr>
              <w:pStyle w:val="Normal"/>
              <w:jc w:val="center"/>
              <w:rPr/>
            </w:pPr>
            <w:r>
              <w:rPr/>
              <w:t>x</w:t>
            </w:r>
          </w:p>
        </w:tc>
        <w:tc>
          <w:tcPr>
            <w:tcW w:w="577" w:type="dxa"/>
            <w:tcBorders>
              <w:top w:val="single" w:sz="4" w:space="0" w:color="000000"/>
              <w:left w:val="single" w:sz="4" w:space="0" w:color="000000"/>
              <w:bottom w:val="single" w:sz="4" w:space="0" w:color="000000"/>
              <w:right w:val="single" w:sz="4" w:space="0" w:color="000000"/>
            </w:tcBorders>
            <w:shd w:color="auto" w:fill="E6E6E6" w:val="clear"/>
          </w:tcPr>
          <w:p>
            <w:pPr>
              <w:pStyle w:val="Normal"/>
              <w:jc w:val="center"/>
              <w:rPr/>
            </w:pPr>
            <w:r>
              <w:rPr/>
            </w:r>
          </w:p>
        </w:tc>
        <w:tc>
          <w:tcPr>
            <w:tcW w:w="771" w:type="dxa"/>
            <w:tcBorders>
              <w:top w:val="single" w:sz="4" w:space="0" w:color="000000"/>
              <w:left w:val="single" w:sz="4" w:space="0" w:color="000000"/>
              <w:bottom w:val="single" w:sz="4" w:space="0" w:color="000000"/>
              <w:right w:val="single" w:sz="4" w:space="0" w:color="000000"/>
            </w:tcBorders>
            <w:shd w:fill="auto" w:val="clear"/>
          </w:tcPr>
          <w:p>
            <w:pPr>
              <w:pStyle w:val="Normal"/>
              <w:jc w:val="center"/>
              <w:rPr/>
            </w:pPr>
            <w:r>
              <w:rPr/>
            </w:r>
          </w:p>
        </w:tc>
      </w:tr>
      <w:tr>
        <w:trPr>
          <w:trHeight w:val="287" w:hRule="atLeast"/>
        </w:trPr>
        <w:tc>
          <w:tcPr>
            <w:tcW w:w="505" w:type="dxa"/>
            <w:tcBorders>
              <w:top w:val="single" w:sz="4" w:space="0" w:color="000000"/>
              <w:left w:val="single" w:sz="4" w:space="0" w:color="000000"/>
              <w:bottom w:val="single" w:sz="4" w:space="0" w:color="000000"/>
              <w:right w:val="single" w:sz="4" w:space="0" w:color="000000"/>
            </w:tcBorders>
            <w:shd w:fill="auto" w:val="clear"/>
          </w:tcPr>
          <w:p>
            <w:pPr>
              <w:pStyle w:val="Normal"/>
              <w:jc w:val="center"/>
              <w:rPr>
                <w:sz w:val="18"/>
                <w:szCs w:val="18"/>
              </w:rPr>
            </w:pPr>
            <w:r>
              <w:rPr>
                <w:sz w:val="18"/>
                <w:szCs w:val="18"/>
              </w:rPr>
              <w:t>2</w:t>
            </w:r>
          </w:p>
        </w:tc>
        <w:tc>
          <w:tcPr>
            <w:tcW w:w="7495" w:type="dxa"/>
            <w:tcBorders>
              <w:top w:val="single" w:sz="4" w:space="0" w:color="000000"/>
              <w:left w:val="single" w:sz="4" w:space="0" w:color="000000"/>
              <w:bottom w:val="single" w:sz="4" w:space="0" w:color="000000"/>
              <w:right w:val="single" w:sz="4" w:space="0" w:color="000000"/>
            </w:tcBorders>
            <w:shd w:fill="auto" w:val="clear"/>
          </w:tcPr>
          <w:p>
            <w:pPr>
              <w:pStyle w:val="Normal"/>
              <w:rPr>
                <w:rFonts w:cs="Arial"/>
              </w:rPr>
            </w:pPr>
            <w:r>
              <w:rPr>
                <w:rFonts w:cs="Arial"/>
              </w:rPr>
              <w:t>Will you tell participants that their participation is voluntary?</w:t>
            </w:r>
          </w:p>
          <w:p>
            <w:pPr>
              <w:pStyle w:val="Normal"/>
              <w:rPr>
                <w:rFonts w:cs="Arial"/>
              </w:rPr>
            </w:pPr>
            <w:r>
              <w:rPr>
                <w:rFonts w:cs="Arial"/>
              </w:rPr>
            </w:r>
          </w:p>
        </w:tc>
        <w:tc>
          <w:tcPr>
            <w:tcW w:w="608" w:type="dxa"/>
            <w:tcBorders>
              <w:top w:val="single" w:sz="4" w:space="0" w:color="000000"/>
              <w:left w:val="single" w:sz="4" w:space="0" w:color="000000"/>
              <w:bottom w:val="single" w:sz="4" w:space="0" w:color="000000"/>
              <w:right w:val="single" w:sz="4" w:space="0" w:color="000000"/>
            </w:tcBorders>
            <w:shd w:fill="auto" w:val="clear"/>
          </w:tcPr>
          <w:p>
            <w:pPr>
              <w:pStyle w:val="Normal"/>
              <w:jc w:val="center"/>
              <w:rPr/>
            </w:pPr>
            <w:r>
              <w:rPr/>
              <w:t>x</w:t>
            </w:r>
          </w:p>
        </w:tc>
        <w:tc>
          <w:tcPr>
            <w:tcW w:w="577" w:type="dxa"/>
            <w:tcBorders>
              <w:top w:val="single" w:sz="4" w:space="0" w:color="000000"/>
              <w:left w:val="single" w:sz="4" w:space="0" w:color="000000"/>
              <w:bottom w:val="single" w:sz="4" w:space="0" w:color="000000"/>
              <w:right w:val="single" w:sz="4" w:space="0" w:color="000000"/>
            </w:tcBorders>
            <w:shd w:color="auto" w:fill="E6E6E6" w:val="clear"/>
          </w:tcPr>
          <w:p>
            <w:pPr>
              <w:pStyle w:val="Normal"/>
              <w:jc w:val="center"/>
              <w:rPr/>
            </w:pPr>
            <w:r>
              <w:rPr/>
            </w:r>
          </w:p>
        </w:tc>
        <w:tc>
          <w:tcPr>
            <w:tcW w:w="771" w:type="dxa"/>
            <w:tcBorders>
              <w:top w:val="single" w:sz="4" w:space="0" w:color="000000"/>
              <w:left w:val="single" w:sz="4" w:space="0" w:color="000000"/>
              <w:bottom w:val="single" w:sz="4" w:space="0" w:color="000000"/>
              <w:right w:val="single" w:sz="4" w:space="0" w:color="000000"/>
            </w:tcBorders>
            <w:shd w:fill="auto" w:val="clear"/>
          </w:tcPr>
          <w:p>
            <w:pPr>
              <w:pStyle w:val="Normal"/>
              <w:jc w:val="center"/>
              <w:rPr/>
            </w:pPr>
            <w:r>
              <w:rPr/>
            </w:r>
          </w:p>
        </w:tc>
      </w:tr>
      <w:tr>
        <w:trPr>
          <w:trHeight w:val="287" w:hRule="atLeast"/>
        </w:trPr>
        <w:tc>
          <w:tcPr>
            <w:tcW w:w="505" w:type="dxa"/>
            <w:tcBorders>
              <w:top w:val="single" w:sz="4" w:space="0" w:color="000000"/>
              <w:left w:val="single" w:sz="4" w:space="0" w:color="000000"/>
              <w:bottom w:val="single" w:sz="4" w:space="0" w:color="000000"/>
              <w:right w:val="single" w:sz="4" w:space="0" w:color="000000"/>
            </w:tcBorders>
            <w:shd w:fill="auto" w:val="clear"/>
          </w:tcPr>
          <w:p>
            <w:pPr>
              <w:pStyle w:val="Normal"/>
              <w:jc w:val="center"/>
              <w:rPr>
                <w:sz w:val="18"/>
                <w:szCs w:val="18"/>
              </w:rPr>
            </w:pPr>
            <w:r>
              <w:rPr>
                <w:sz w:val="18"/>
                <w:szCs w:val="18"/>
              </w:rPr>
              <w:t>3</w:t>
            </w:r>
          </w:p>
        </w:tc>
        <w:tc>
          <w:tcPr>
            <w:tcW w:w="7495" w:type="dxa"/>
            <w:tcBorders>
              <w:top w:val="single" w:sz="4" w:space="0" w:color="000000"/>
              <w:left w:val="single" w:sz="4" w:space="0" w:color="000000"/>
              <w:bottom w:val="single" w:sz="4" w:space="0" w:color="000000"/>
              <w:right w:val="single" w:sz="4" w:space="0" w:color="000000"/>
            </w:tcBorders>
            <w:shd w:fill="auto" w:val="clear"/>
          </w:tcPr>
          <w:p>
            <w:pPr>
              <w:pStyle w:val="Normal"/>
              <w:rPr>
                <w:rFonts w:cs="Arial"/>
              </w:rPr>
            </w:pPr>
            <w:r>
              <w:rPr>
                <w:rFonts w:cs="Arial"/>
              </w:rPr>
              <w:t>Will you inform the participants of the purpose / background of the study?</w:t>
            </w:r>
          </w:p>
        </w:tc>
        <w:tc>
          <w:tcPr>
            <w:tcW w:w="608" w:type="dxa"/>
            <w:tcBorders>
              <w:top w:val="single" w:sz="4" w:space="0" w:color="000000"/>
              <w:left w:val="single" w:sz="4" w:space="0" w:color="000000"/>
              <w:bottom w:val="single" w:sz="4" w:space="0" w:color="000000"/>
              <w:right w:val="single" w:sz="4" w:space="0" w:color="000000"/>
            </w:tcBorders>
            <w:shd w:fill="auto" w:val="clear"/>
          </w:tcPr>
          <w:p>
            <w:pPr>
              <w:pStyle w:val="Normal"/>
              <w:jc w:val="center"/>
              <w:rPr>
                <w:rFonts w:asciiTheme="minorHAnsi" w:cstheme="minorBidi" w:eastAsiaTheme="minorEastAsia" w:hAnsiTheme="minorHAnsi"/>
              </w:rPr>
            </w:pPr>
            <w:r>
              <w:rPr>
                <w:rFonts w:asciiTheme="minorHAnsi" w:cstheme="minorBidi" w:eastAsiaTheme="minorEastAsia" w:hAnsiTheme="minorHAnsi"/>
              </w:rPr>
              <w:t>x</w:t>
            </w:r>
          </w:p>
        </w:tc>
        <w:tc>
          <w:tcPr>
            <w:tcW w:w="577" w:type="dxa"/>
            <w:tcBorders>
              <w:top w:val="single" w:sz="4" w:space="0" w:color="000000"/>
              <w:left w:val="single" w:sz="4" w:space="0" w:color="000000"/>
              <w:bottom w:val="single" w:sz="4" w:space="0" w:color="000000"/>
              <w:right w:val="single" w:sz="4" w:space="0" w:color="000000"/>
            </w:tcBorders>
            <w:shd w:color="auto" w:fill="E6E6E6" w:val="clear"/>
          </w:tcPr>
          <w:p>
            <w:pPr>
              <w:pStyle w:val="Normal"/>
              <w:jc w:val="center"/>
              <w:rPr/>
            </w:pPr>
            <w:r>
              <w:rPr/>
            </w:r>
          </w:p>
        </w:tc>
        <w:tc>
          <w:tcPr>
            <w:tcW w:w="771" w:type="dxa"/>
            <w:tcBorders>
              <w:top w:val="single" w:sz="4" w:space="0" w:color="000000"/>
              <w:left w:val="single" w:sz="4" w:space="0" w:color="000000"/>
              <w:bottom w:val="single" w:sz="4" w:space="0" w:color="000000"/>
              <w:right w:val="single" w:sz="4" w:space="0" w:color="000000"/>
            </w:tcBorders>
            <w:shd w:fill="auto" w:val="clear"/>
          </w:tcPr>
          <w:p>
            <w:pPr>
              <w:pStyle w:val="Normal"/>
              <w:jc w:val="center"/>
              <w:rPr/>
            </w:pPr>
            <w:r>
              <w:rPr/>
            </w:r>
          </w:p>
        </w:tc>
      </w:tr>
      <w:tr>
        <w:trPr>
          <w:trHeight w:val="309" w:hRule="atLeast"/>
        </w:trPr>
        <w:tc>
          <w:tcPr>
            <w:tcW w:w="505" w:type="dxa"/>
            <w:tcBorders>
              <w:top w:val="single" w:sz="4" w:space="0" w:color="000000"/>
              <w:left w:val="single" w:sz="4" w:space="0" w:color="000000"/>
              <w:bottom w:val="single" w:sz="4" w:space="0" w:color="000000"/>
              <w:right w:val="single" w:sz="4" w:space="0" w:color="000000"/>
            </w:tcBorders>
            <w:shd w:fill="auto" w:val="clear"/>
          </w:tcPr>
          <w:p>
            <w:pPr>
              <w:pStyle w:val="Normal"/>
              <w:jc w:val="center"/>
              <w:rPr>
                <w:sz w:val="18"/>
                <w:szCs w:val="18"/>
              </w:rPr>
            </w:pPr>
            <w:r>
              <w:rPr>
                <w:sz w:val="18"/>
                <w:szCs w:val="18"/>
              </w:rPr>
              <w:t>4</w:t>
            </w:r>
          </w:p>
        </w:tc>
        <w:tc>
          <w:tcPr>
            <w:tcW w:w="7495" w:type="dxa"/>
            <w:tcBorders>
              <w:top w:val="single" w:sz="4" w:space="0" w:color="000000"/>
              <w:left w:val="single" w:sz="4" w:space="0" w:color="000000"/>
              <w:bottom w:val="single" w:sz="4" w:space="0" w:color="000000"/>
              <w:right w:val="single" w:sz="4" w:space="0" w:color="000000"/>
            </w:tcBorders>
            <w:shd w:fill="auto" w:val="clear"/>
          </w:tcPr>
          <w:p>
            <w:pPr>
              <w:pStyle w:val="Normal"/>
              <w:rPr>
                <w:rFonts w:cs="Arial"/>
              </w:rPr>
            </w:pPr>
            <w:r>
              <w:rPr>
                <w:rFonts w:cs="Arial"/>
              </w:rPr>
              <w:t>Will you obtain written consent for participation?</w:t>
            </w:r>
          </w:p>
          <w:p>
            <w:pPr>
              <w:pStyle w:val="Normal"/>
              <w:rPr>
                <w:rFonts w:cs="Arial"/>
              </w:rPr>
            </w:pPr>
            <w:r>
              <w:rPr>
                <w:rFonts w:cs="Arial"/>
              </w:rPr>
            </w:r>
          </w:p>
        </w:tc>
        <w:tc>
          <w:tcPr>
            <w:tcW w:w="608" w:type="dxa"/>
            <w:tcBorders>
              <w:top w:val="single" w:sz="4" w:space="0" w:color="000000"/>
              <w:left w:val="single" w:sz="4" w:space="0" w:color="000000"/>
              <w:bottom w:val="single" w:sz="4" w:space="0" w:color="000000"/>
              <w:right w:val="single" w:sz="4" w:space="0" w:color="000000"/>
            </w:tcBorders>
            <w:shd w:fill="auto" w:val="clear"/>
          </w:tcPr>
          <w:p>
            <w:pPr>
              <w:pStyle w:val="Normal"/>
              <w:jc w:val="center"/>
              <w:rPr/>
            </w:pPr>
            <w:r>
              <w:rPr/>
              <w:t>x</w:t>
            </w:r>
          </w:p>
        </w:tc>
        <w:tc>
          <w:tcPr>
            <w:tcW w:w="577" w:type="dxa"/>
            <w:tcBorders>
              <w:top w:val="single" w:sz="4" w:space="0" w:color="000000"/>
              <w:left w:val="single" w:sz="4" w:space="0" w:color="000000"/>
              <w:bottom w:val="single" w:sz="4" w:space="0" w:color="000000"/>
              <w:right w:val="single" w:sz="4" w:space="0" w:color="000000"/>
            </w:tcBorders>
            <w:shd w:color="auto" w:fill="E6E6E6" w:val="clear"/>
          </w:tcPr>
          <w:p>
            <w:pPr>
              <w:pStyle w:val="Normal"/>
              <w:jc w:val="center"/>
              <w:rPr/>
            </w:pPr>
            <w:r>
              <w:rPr/>
            </w:r>
          </w:p>
        </w:tc>
        <w:tc>
          <w:tcPr>
            <w:tcW w:w="771" w:type="dxa"/>
            <w:tcBorders>
              <w:top w:val="single" w:sz="4" w:space="0" w:color="000000"/>
              <w:left w:val="single" w:sz="4" w:space="0" w:color="000000"/>
              <w:bottom w:val="single" w:sz="4" w:space="0" w:color="000000"/>
              <w:right w:val="single" w:sz="4" w:space="0" w:color="000000"/>
            </w:tcBorders>
            <w:shd w:fill="auto" w:val="clear"/>
          </w:tcPr>
          <w:p>
            <w:pPr>
              <w:pStyle w:val="Normal"/>
              <w:jc w:val="center"/>
              <w:rPr/>
            </w:pPr>
            <w:r>
              <w:rPr/>
            </w:r>
          </w:p>
        </w:tc>
      </w:tr>
      <w:tr>
        <w:trPr>
          <w:trHeight w:val="287" w:hRule="atLeast"/>
        </w:trPr>
        <w:tc>
          <w:tcPr>
            <w:tcW w:w="505" w:type="dxa"/>
            <w:tcBorders>
              <w:top w:val="single" w:sz="4" w:space="0" w:color="000000"/>
              <w:left w:val="single" w:sz="4" w:space="0" w:color="000000"/>
              <w:bottom w:val="single" w:sz="4" w:space="0" w:color="000000"/>
              <w:right w:val="single" w:sz="4" w:space="0" w:color="000000"/>
            </w:tcBorders>
            <w:shd w:fill="auto" w:val="clear"/>
          </w:tcPr>
          <w:p>
            <w:pPr>
              <w:pStyle w:val="Normal"/>
              <w:jc w:val="center"/>
              <w:rPr>
                <w:sz w:val="18"/>
                <w:szCs w:val="18"/>
              </w:rPr>
            </w:pPr>
            <w:r>
              <w:rPr>
                <w:sz w:val="18"/>
                <w:szCs w:val="18"/>
              </w:rPr>
              <w:t>5</w:t>
            </w:r>
          </w:p>
        </w:tc>
        <w:tc>
          <w:tcPr>
            <w:tcW w:w="7495" w:type="dxa"/>
            <w:tcBorders>
              <w:top w:val="single" w:sz="4" w:space="0" w:color="000000"/>
              <w:left w:val="single" w:sz="4" w:space="0" w:color="000000"/>
              <w:bottom w:val="single" w:sz="4" w:space="0" w:color="000000"/>
              <w:right w:val="single" w:sz="4" w:space="0" w:color="000000"/>
            </w:tcBorders>
            <w:shd w:fill="auto" w:val="clear"/>
          </w:tcPr>
          <w:p>
            <w:pPr>
              <w:pStyle w:val="Normal"/>
              <w:rPr>
                <w:rFonts w:cs="Arial"/>
              </w:rPr>
            </w:pPr>
            <w:r>
              <w:rPr>
                <w:rFonts w:cs="Arial"/>
              </w:rPr>
              <w:t>If the research is observational, will you ask participants for their consent to being observed?</w:t>
            </w:r>
          </w:p>
        </w:tc>
        <w:tc>
          <w:tcPr>
            <w:tcW w:w="608" w:type="dxa"/>
            <w:tcBorders>
              <w:top w:val="single" w:sz="4" w:space="0" w:color="000000"/>
              <w:left w:val="single" w:sz="4" w:space="0" w:color="000000"/>
              <w:bottom w:val="single" w:sz="4" w:space="0" w:color="000000"/>
              <w:right w:val="single" w:sz="4" w:space="0" w:color="000000"/>
            </w:tcBorders>
            <w:shd w:fill="auto" w:val="clear"/>
          </w:tcPr>
          <w:p>
            <w:pPr>
              <w:pStyle w:val="Normal"/>
              <w:jc w:val="center"/>
              <w:rPr/>
            </w:pPr>
            <w:r>
              <w:rPr/>
            </w:r>
          </w:p>
        </w:tc>
        <w:tc>
          <w:tcPr>
            <w:tcW w:w="577" w:type="dxa"/>
            <w:tcBorders>
              <w:top w:val="single" w:sz="4" w:space="0" w:color="000000"/>
              <w:left w:val="single" w:sz="4" w:space="0" w:color="000000"/>
              <w:bottom w:val="single" w:sz="4" w:space="0" w:color="000000"/>
              <w:right w:val="single" w:sz="4" w:space="0" w:color="000000"/>
            </w:tcBorders>
            <w:shd w:color="auto" w:fill="E6E6E6" w:val="clear"/>
          </w:tcPr>
          <w:p>
            <w:pPr>
              <w:pStyle w:val="Normal"/>
              <w:jc w:val="center"/>
              <w:rPr/>
            </w:pPr>
            <w:r>
              <w:rPr/>
            </w:r>
          </w:p>
        </w:tc>
        <w:tc>
          <w:tcPr>
            <w:tcW w:w="771" w:type="dxa"/>
            <w:tcBorders>
              <w:top w:val="single" w:sz="4" w:space="0" w:color="000000"/>
              <w:left w:val="single" w:sz="4" w:space="0" w:color="000000"/>
              <w:bottom w:val="single" w:sz="4" w:space="0" w:color="000000"/>
              <w:right w:val="single" w:sz="4" w:space="0" w:color="000000"/>
            </w:tcBorders>
            <w:shd w:fill="auto" w:val="clear"/>
          </w:tcPr>
          <w:p>
            <w:pPr>
              <w:pStyle w:val="Normal"/>
              <w:jc w:val="center"/>
              <w:rPr/>
            </w:pPr>
            <w:r>
              <w:rPr/>
              <w:t>x</w:t>
            </w:r>
          </w:p>
        </w:tc>
      </w:tr>
      <w:tr>
        <w:trPr>
          <w:trHeight w:val="287" w:hRule="atLeast"/>
        </w:trPr>
        <w:tc>
          <w:tcPr>
            <w:tcW w:w="505" w:type="dxa"/>
            <w:tcBorders>
              <w:top w:val="single" w:sz="4" w:space="0" w:color="000000"/>
              <w:left w:val="single" w:sz="4" w:space="0" w:color="000000"/>
              <w:bottom w:val="single" w:sz="4" w:space="0" w:color="000000"/>
              <w:right w:val="single" w:sz="4" w:space="0" w:color="000000"/>
            </w:tcBorders>
            <w:shd w:fill="auto" w:val="clear"/>
          </w:tcPr>
          <w:p>
            <w:pPr>
              <w:pStyle w:val="Normal"/>
              <w:jc w:val="center"/>
              <w:rPr>
                <w:sz w:val="18"/>
                <w:szCs w:val="18"/>
              </w:rPr>
            </w:pPr>
            <w:r>
              <w:rPr>
                <w:sz w:val="18"/>
                <w:szCs w:val="18"/>
              </w:rPr>
              <w:t>6</w:t>
            </w:r>
          </w:p>
        </w:tc>
        <w:tc>
          <w:tcPr>
            <w:tcW w:w="7495" w:type="dxa"/>
            <w:tcBorders>
              <w:top w:val="single" w:sz="4" w:space="0" w:color="000000"/>
              <w:left w:val="single" w:sz="4" w:space="0" w:color="000000"/>
              <w:bottom w:val="single" w:sz="4" w:space="0" w:color="000000"/>
              <w:right w:val="single" w:sz="4" w:space="0" w:color="000000"/>
            </w:tcBorders>
            <w:shd w:fill="auto" w:val="clear"/>
          </w:tcPr>
          <w:p>
            <w:pPr>
              <w:pStyle w:val="Normal"/>
              <w:rPr>
                <w:rFonts w:cs="Arial"/>
              </w:rPr>
            </w:pPr>
            <w:r>
              <w:rPr>
                <w:rFonts w:cs="Arial"/>
              </w:rPr>
              <w:t>Will you tell participants that they may withdraw from the research at any time and for any reason?</w:t>
            </w:r>
          </w:p>
        </w:tc>
        <w:tc>
          <w:tcPr>
            <w:tcW w:w="608" w:type="dxa"/>
            <w:tcBorders>
              <w:top w:val="single" w:sz="4" w:space="0" w:color="000000"/>
              <w:left w:val="single" w:sz="4" w:space="0" w:color="000000"/>
              <w:bottom w:val="single" w:sz="4" w:space="0" w:color="000000"/>
              <w:right w:val="single" w:sz="4" w:space="0" w:color="000000"/>
            </w:tcBorders>
            <w:shd w:fill="auto" w:val="clear"/>
          </w:tcPr>
          <w:p>
            <w:pPr>
              <w:pStyle w:val="Normal"/>
              <w:jc w:val="center"/>
              <w:rPr/>
            </w:pPr>
            <w:r>
              <w:rPr/>
              <w:t>x</w:t>
            </w:r>
          </w:p>
        </w:tc>
        <w:tc>
          <w:tcPr>
            <w:tcW w:w="577" w:type="dxa"/>
            <w:tcBorders>
              <w:top w:val="single" w:sz="4" w:space="0" w:color="000000"/>
              <w:left w:val="single" w:sz="4" w:space="0" w:color="000000"/>
              <w:bottom w:val="single" w:sz="4" w:space="0" w:color="000000"/>
              <w:right w:val="single" w:sz="4" w:space="0" w:color="000000"/>
            </w:tcBorders>
            <w:shd w:color="auto" w:fill="E6E6E6" w:val="clear"/>
          </w:tcPr>
          <w:p>
            <w:pPr>
              <w:pStyle w:val="Normal"/>
              <w:jc w:val="center"/>
              <w:rPr/>
            </w:pPr>
            <w:r>
              <w:rPr/>
            </w:r>
          </w:p>
        </w:tc>
        <w:tc>
          <w:tcPr>
            <w:tcW w:w="771" w:type="dxa"/>
            <w:tcBorders>
              <w:top w:val="single" w:sz="4" w:space="0" w:color="000000"/>
              <w:left w:val="single" w:sz="4" w:space="0" w:color="000000"/>
              <w:bottom w:val="single" w:sz="4" w:space="0" w:color="000000"/>
              <w:right w:val="single" w:sz="4" w:space="0" w:color="000000"/>
            </w:tcBorders>
            <w:shd w:fill="auto" w:val="clear"/>
          </w:tcPr>
          <w:p>
            <w:pPr>
              <w:pStyle w:val="Normal"/>
              <w:jc w:val="center"/>
              <w:rPr/>
            </w:pPr>
            <w:r>
              <w:rPr/>
            </w:r>
          </w:p>
        </w:tc>
      </w:tr>
      <w:tr>
        <w:trPr>
          <w:trHeight w:val="287" w:hRule="atLeast"/>
        </w:trPr>
        <w:tc>
          <w:tcPr>
            <w:tcW w:w="505" w:type="dxa"/>
            <w:tcBorders>
              <w:top w:val="single" w:sz="4" w:space="0" w:color="000000"/>
              <w:left w:val="single" w:sz="4" w:space="0" w:color="000000"/>
              <w:bottom w:val="single" w:sz="4" w:space="0" w:color="000000"/>
              <w:right w:val="single" w:sz="4" w:space="0" w:color="000000"/>
            </w:tcBorders>
            <w:shd w:fill="auto" w:val="clear"/>
          </w:tcPr>
          <w:p>
            <w:pPr>
              <w:pStyle w:val="Normal"/>
              <w:jc w:val="center"/>
              <w:rPr>
                <w:sz w:val="18"/>
                <w:szCs w:val="18"/>
              </w:rPr>
            </w:pPr>
            <w:r>
              <w:rPr>
                <w:sz w:val="18"/>
                <w:szCs w:val="18"/>
              </w:rPr>
              <w:t>7</w:t>
            </w:r>
          </w:p>
        </w:tc>
        <w:tc>
          <w:tcPr>
            <w:tcW w:w="7495" w:type="dxa"/>
            <w:tcBorders>
              <w:top w:val="single" w:sz="4" w:space="0" w:color="000000"/>
              <w:left w:val="single" w:sz="4" w:space="0" w:color="000000"/>
              <w:bottom w:val="single" w:sz="4" w:space="0" w:color="000000"/>
              <w:right w:val="single" w:sz="4" w:space="0" w:color="000000"/>
            </w:tcBorders>
            <w:shd w:fill="auto" w:val="clear"/>
          </w:tcPr>
          <w:p>
            <w:pPr>
              <w:pStyle w:val="Normal"/>
              <w:rPr>
                <w:rFonts w:cs="Arial"/>
              </w:rPr>
            </w:pPr>
            <w:r>
              <w:rPr>
                <w:rFonts w:cs="Arial"/>
              </w:rPr>
              <w:t>With questionnaires and interviews will you give participants the option of omitting questions they do not want to answer?</w:t>
            </w:r>
          </w:p>
        </w:tc>
        <w:tc>
          <w:tcPr>
            <w:tcW w:w="608" w:type="dxa"/>
            <w:tcBorders>
              <w:top w:val="single" w:sz="4" w:space="0" w:color="000000"/>
              <w:left w:val="single" w:sz="4" w:space="0" w:color="000000"/>
              <w:bottom w:val="single" w:sz="4" w:space="0" w:color="000000"/>
              <w:right w:val="single" w:sz="4" w:space="0" w:color="000000"/>
            </w:tcBorders>
            <w:shd w:fill="auto" w:val="clear"/>
          </w:tcPr>
          <w:p>
            <w:pPr>
              <w:pStyle w:val="Normal"/>
              <w:jc w:val="center"/>
              <w:rPr/>
            </w:pPr>
            <w:r>
              <w:rPr/>
              <w:t>x</w:t>
            </w:r>
          </w:p>
        </w:tc>
        <w:tc>
          <w:tcPr>
            <w:tcW w:w="577" w:type="dxa"/>
            <w:tcBorders>
              <w:top w:val="single" w:sz="4" w:space="0" w:color="000000"/>
              <w:left w:val="single" w:sz="4" w:space="0" w:color="000000"/>
              <w:bottom w:val="single" w:sz="4" w:space="0" w:color="000000"/>
              <w:right w:val="single" w:sz="4" w:space="0" w:color="000000"/>
            </w:tcBorders>
            <w:shd w:color="auto" w:fill="E6E6E6" w:val="clear"/>
          </w:tcPr>
          <w:p>
            <w:pPr>
              <w:pStyle w:val="Normal"/>
              <w:jc w:val="center"/>
              <w:rPr/>
            </w:pPr>
            <w:r>
              <w:rPr/>
            </w:r>
          </w:p>
        </w:tc>
        <w:tc>
          <w:tcPr>
            <w:tcW w:w="771" w:type="dxa"/>
            <w:tcBorders>
              <w:top w:val="single" w:sz="4" w:space="0" w:color="000000"/>
              <w:left w:val="single" w:sz="4" w:space="0" w:color="000000"/>
              <w:bottom w:val="single" w:sz="4" w:space="0" w:color="000000"/>
              <w:right w:val="single" w:sz="4" w:space="0" w:color="000000"/>
            </w:tcBorders>
            <w:shd w:fill="auto" w:val="clear"/>
          </w:tcPr>
          <w:p>
            <w:pPr>
              <w:pStyle w:val="Normal"/>
              <w:jc w:val="center"/>
              <w:rPr/>
            </w:pPr>
            <w:r>
              <w:rPr/>
            </w:r>
          </w:p>
        </w:tc>
      </w:tr>
      <w:tr>
        <w:trPr>
          <w:trHeight w:val="287" w:hRule="atLeast"/>
        </w:trPr>
        <w:tc>
          <w:tcPr>
            <w:tcW w:w="505" w:type="dxa"/>
            <w:tcBorders>
              <w:top w:val="single" w:sz="4" w:space="0" w:color="000000"/>
              <w:left w:val="single" w:sz="4" w:space="0" w:color="000000"/>
              <w:bottom w:val="single" w:sz="4" w:space="0" w:color="000000"/>
              <w:right w:val="single" w:sz="4" w:space="0" w:color="000000"/>
            </w:tcBorders>
            <w:shd w:fill="auto" w:val="clear"/>
          </w:tcPr>
          <w:p>
            <w:pPr>
              <w:pStyle w:val="Normal"/>
              <w:jc w:val="center"/>
              <w:rPr>
                <w:sz w:val="18"/>
                <w:szCs w:val="18"/>
              </w:rPr>
            </w:pPr>
            <w:r>
              <w:rPr>
                <w:sz w:val="18"/>
                <w:szCs w:val="18"/>
              </w:rPr>
              <w:t>8</w:t>
            </w:r>
          </w:p>
        </w:tc>
        <w:tc>
          <w:tcPr>
            <w:tcW w:w="7495" w:type="dxa"/>
            <w:tcBorders>
              <w:top w:val="single" w:sz="4" w:space="0" w:color="000000"/>
              <w:left w:val="single" w:sz="4" w:space="0" w:color="000000"/>
              <w:bottom w:val="single" w:sz="4" w:space="0" w:color="000000"/>
              <w:right w:val="single" w:sz="4" w:space="0" w:color="000000"/>
            </w:tcBorders>
            <w:shd w:fill="auto" w:val="clear"/>
          </w:tcPr>
          <w:p>
            <w:pPr>
              <w:pStyle w:val="Normal"/>
              <w:rPr>
                <w:rFonts w:cs="Arial"/>
              </w:rPr>
            </w:pPr>
            <w:r>
              <w:rPr>
                <w:rFonts w:cs="Arial"/>
              </w:rPr>
              <w:t>Will you tell participants that their data will be treated with full confidentiality and that, if published, it will not be identifiable as theirs?</w:t>
            </w:r>
          </w:p>
        </w:tc>
        <w:tc>
          <w:tcPr>
            <w:tcW w:w="608" w:type="dxa"/>
            <w:tcBorders>
              <w:top w:val="single" w:sz="4" w:space="0" w:color="000000"/>
              <w:left w:val="single" w:sz="4" w:space="0" w:color="000000"/>
              <w:bottom w:val="single" w:sz="4" w:space="0" w:color="000000"/>
              <w:right w:val="single" w:sz="4" w:space="0" w:color="000000"/>
            </w:tcBorders>
            <w:shd w:fill="auto" w:val="clear"/>
          </w:tcPr>
          <w:p>
            <w:pPr>
              <w:pStyle w:val="Normal"/>
              <w:jc w:val="center"/>
              <w:rPr/>
            </w:pPr>
            <w:r>
              <w:rPr/>
              <w:t>x</w:t>
            </w:r>
          </w:p>
        </w:tc>
        <w:tc>
          <w:tcPr>
            <w:tcW w:w="577" w:type="dxa"/>
            <w:tcBorders>
              <w:top w:val="single" w:sz="4" w:space="0" w:color="000000"/>
              <w:left w:val="single" w:sz="4" w:space="0" w:color="000000"/>
              <w:bottom w:val="single" w:sz="4" w:space="0" w:color="000000"/>
              <w:right w:val="single" w:sz="4" w:space="0" w:color="000000"/>
            </w:tcBorders>
            <w:shd w:color="auto" w:fill="E6E6E6" w:val="clear"/>
          </w:tcPr>
          <w:p>
            <w:pPr>
              <w:pStyle w:val="Normal"/>
              <w:jc w:val="center"/>
              <w:rPr/>
            </w:pPr>
            <w:r>
              <w:rPr/>
            </w:r>
          </w:p>
        </w:tc>
        <w:tc>
          <w:tcPr>
            <w:tcW w:w="771" w:type="dxa"/>
            <w:tcBorders>
              <w:top w:val="single" w:sz="4" w:space="0" w:color="000000"/>
              <w:left w:val="single" w:sz="4" w:space="0" w:color="000000"/>
              <w:bottom w:val="single" w:sz="4" w:space="0" w:color="000000"/>
              <w:right w:val="single" w:sz="4" w:space="0" w:color="000000"/>
            </w:tcBorders>
            <w:shd w:fill="auto" w:val="clear"/>
          </w:tcPr>
          <w:p>
            <w:pPr>
              <w:pStyle w:val="Normal"/>
              <w:jc w:val="center"/>
              <w:rPr/>
            </w:pPr>
            <w:r>
              <w:rPr/>
            </w:r>
          </w:p>
        </w:tc>
      </w:tr>
    </w:tbl>
    <w:p>
      <w:pPr>
        <w:pStyle w:val="Normal"/>
        <w:rPr/>
      </w:pPr>
      <w:r>
        <w:rPr/>
      </w:r>
    </w:p>
    <w:p>
      <w:pPr>
        <w:pStyle w:val="Normal"/>
        <w:rPr>
          <w:b/>
          <w:b/>
          <w:ins w:id="2" w:author="Alistair Edwards" w:date="2014-11-25T16:34:00Z"/>
        </w:rPr>
      </w:pPr>
      <w:ins w:id="1" w:author="Alistair Edwards" w:date="2014-11-25T16:34:00Z">
        <w:r>
          <w:rPr>
            <w:b/>
          </w:rPr>
        </w:r>
      </w:ins>
      <w:r>
        <w:br w:type="page"/>
      </w:r>
    </w:p>
    <w:p>
      <w:pPr>
        <w:pStyle w:val="Normal"/>
        <w:keepNext w:val="true"/>
        <w:rPr>
          <w:b/>
          <w:b/>
        </w:rPr>
      </w:pPr>
      <w:r>
        <w:rPr>
          <w:b/>
        </w:rPr>
        <w:t xml:space="preserve">Protocol: </w:t>
      </w:r>
    </w:p>
    <w:p>
      <w:pPr>
        <w:pStyle w:val="Normal"/>
        <w:keepNext w:val="true"/>
        <w:rPr>
          <w:b/>
          <w:b/>
        </w:rPr>
      </w:pPr>
      <w:r>
        <w:rPr>
          <w:b/>
        </w:rPr>
      </w:r>
    </w:p>
    <w:p>
      <w:pPr>
        <w:pStyle w:val="Normal"/>
        <w:keepNext w:val="true"/>
        <w:rPr>
          <w:i/>
          <w:i/>
          <w:sz w:val="20"/>
          <w:szCs w:val="20"/>
        </w:rPr>
      </w:pPr>
      <w:r>
        <w:rPr>
          <w:b/>
        </w:rPr>
        <w:t xml:space="preserve">b): </w:t>
      </w:r>
      <w:r>
        <w:rPr>
          <w:i/>
          <w:sz w:val="20"/>
          <w:szCs w:val="20"/>
        </w:rPr>
        <w:t xml:space="preserve">If you answer </w:t>
      </w:r>
      <w:r>
        <w:rPr>
          <w:b/>
          <w:i/>
          <w:sz w:val="20"/>
          <w:szCs w:val="20"/>
        </w:rPr>
        <w:t xml:space="preserve">YES </w:t>
      </w:r>
      <w:r>
        <w:rPr>
          <w:i/>
          <w:sz w:val="20"/>
          <w:szCs w:val="20"/>
        </w:rPr>
        <w:t>to any of the following you must submit a full ethical approval form.</w:t>
      </w:r>
    </w:p>
    <w:p>
      <w:pPr>
        <w:pStyle w:val="Normal"/>
        <w:keepNext w:val="true"/>
        <w:rPr>
          <w:i/>
          <w:i/>
          <w:sz w:val="12"/>
          <w:szCs w:val="12"/>
        </w:rPr>
      </w:pPr>
      <w:r>
        <w:rPr>
          <w:i/>
          <w:sz w:val="12"/>
          <w:szCs w:val="12"/>
        </w:rPr>
      </w:r>
    </w:p>
    <w:tbl>
      <w:tblPr>
        <w:tblpPr w:bottomFromText="0" w:horzAnchor="margin" w:leftFromText="180" w:rightFromText="180" w:tblpX="108" w:tblpY="137" w:topFromText="0" w:vertAnchor="text"/>
        <w:tblW w:w="9956" w:type="dxa"/>
        <w:jc w:val="left"/>
        <w:tblInd w:w="108" w:type="dxa"/>
        <w:tblCellMar>
          <w:top w:w="0" w:type="dxa"/>
          <w:left w:w="108" w:type="dxa"/>
          <w:bottom w:w="0" w:type="dxa"/>
          <w:right w:w="108" w:type="dxa"/>
        </w:tblCellMar>
        <w:tblLook w:val="01e0" w:noVBand="0" w:noHBand="0" w:lastColumn="1" w:firstColumn="1" w:lastRow="1" w:firstRow="1"/>
      </w:tblPr>
      <w:tblGrid>
        <w:gridCol w:w="505"/>
        <w:gridCol w:w="7496"/>
        <w:gridCol w:w="608"/>
        <w:gridCol w:w="567"/>
        <w:gridCol w:w="780"/>
      </w:tblGrid>
      <w:tr>
        <w:trPr>
          <w:trHeight w:val="287" w:hRule="atLeast"/>
        </w:trPr>
        <w:tc>
          <w:tcPr>
            <w:tcW w:w="505" w:type="dxa"/>
            <w:tcBorders>
              <w:top w:val="single" w:sz="4" w:space="0" w:color="000000"/>
              <w:left w:val="single" w:sz="4" w:space="0" w:color="000000"/>
              <w:bottom w:val="single" w:sz="4" w:space="0" w:color="000000"/>
              <w:right w:val="single" w:sz="4" w:space="0" w:color="000000"/>
            </w:tcBorders>
            <w:shd w:fill="auto" w:val="clear"/>
          </w:tcPr>
          <w:p>
            <w:pPr>
              <w:pStyle w:val="Normal"/>
              <w:keepNext w:val="true"/>
              <w:jc w:val="center"/>
              <w:rPr>
                <w:rFonts w:ascii="PMingLiU" w:hAnsi="PMingLiU"/>
                <w:sz w:val="22"/>
                <w:szCs w:val="22"/>
                <w:lang w:val="en-US"/>
              </w:rPr>
            </w:pPr>
            <w:r>
              <w:rPr>
                <w:rFonts w:ascii="PMingLiU" w:hAnsi="PMingLiU"/>
                <w:sz w:val="22"/>
                <w:szCs w:val="22"/>
                <w:lang w:val="en-US"/>
              </w:rPr>
            </w:r>
          </w:p>
        </w:tc>
        <w:tc>
          <w:tcPr>
            <w:tcW w:w="7496" w:type="dxa"/>
            <w:tcBorders>
              <w:top w:val="single" w:sz="4" w:space="0" w:color="000000"/>
              <w:left w:val="single" w:sz="4" w:space="0" w:color="000000"/>
              <w:bottom w:val="single" w:sz="4" w:space="0" w:color="000000"/>
              <w:right w:val="single" w:sz="4" w:space="0" w:color="000000"/>
            </w:tcBorders>
            <w:shd w:fill="auto" w:val="clear"/>
          </w:tcPr>
          <w:p>
            <w:pPr>
              <w:pStyle w:val="Normal"/>
              <w:keepNext w:val="true"/>
              <w:rPr>
                <w:i/>
                <w:i/>
              </w:rPr>
            </w:pPr>
            <w:r>
              <w:rPr>
                <w:i/>
              </w:rPr>
            </w:r>
          </w:p>
        </w:tc>
        <w:tc>
          <w:tcPr>
            <w:tcW w:w="608" w:type="dxa"/>
            <w:tcBorders>
              <w:top w:val="single" w:sz="4" w:space="0" w:color="000000"/>
              <w:left w:val="single" w:sz="4" w:space="0" w:color="000000"/>
              <w:bottom w:val="single" w:sz="4" w:space="0" w:color="000000"/>
              <w:right w:val="single" w:sz="4" w:space="0" w:color="000000"/>
            </w:tcBorders>
            <w:shd w:color="auto" w:fill="E0E0E0" w:val="clear"/>
          </w:tcPr>
          <w:p>
            <w:pPr>
              <w:pStyle w:val="Normal"/>
              <w:keepNext w:val="true"/>
              <w:jc w:val="center"/>
              <w:rPr>
                <w:rFonts w:ascii="Lucida Grande" w:hAnsi="Lucida Grande" w:cs="Lucida Grande"/>
                <w:sz w:val="18"/>
                <w:szCs w:val="18"/>
              </w:rPr>
            </w:pPr>
            <w:r>
              <w:rPr>
                <w:sz w:val="18"/>
                <w:szCs w:val="18"/>
              </w:rPr>
              <w:t>YES</w:t>
            </w:r>
          </w:p>
        </w:tc>
        <w:tc>
          <w:tcPr>
            <w:tcW w:w="567" w:type="dxa"/>
            <w:tcBorders>
              <w:top w:val="single" w:sz="4" w:space="0" w:color="000000"/>
              <w:left w:val="single" w:sz="4" w:space="0" w:color="000000"/>
              <w:bottom w:val="single" w:sz="4" w:space="0" w:color="000000"/>
              <w:right w:val="single" w:sz="4" w:space="0" w:color="000000"/>
            </w:tcBorders>
            <w:shd w:fill="auto" w:val="clear"/>
          </w:tcPr>
          <w:p>
            <w:pPr>
              <w:pStyle w:val="Normal"/>
              <w:keepNext w:val="true"/>
              <w:jc w:val="center"/>
              <w:rPr>
                <w:sz w:val="18"/>
                <w:szCs w:val="18"/>
              </w:rPr>
            </w:pPr>
            <w:r>
              <w:rPr>
                <w:sz w:val="18"/>
                <w:szCs w:val="18"/>
              </w:rPr>
              <w:t>NO</w:t>
            </w:r>
          </w:p>
        </w:tc>
        <w:tc>
          <w:tcPr>
            <w:tcW w:w="780" w:type="dxa"/>
            <w:tcBorders>
              <w:top w:val="single" w:sz="4" w:space="0" w:color="000000"/>
              <w:left w:val="single" w:sz="4" w:space="0" w:color="000000"/>
              <w:bottom w:val="single" w:sz="4" w:space="0" w:color="000000"/>
              <w:right w:val="single" w:sz="4" w:space="0" w:color="000000"/>
            </w:tcBorders>
            <w:shd w:fill="auto" w:val="clear"/>
          </w:tcPr>
          <w:p>
            <w:pPr>
              <w:pStyle w:val="Normal"/>
              <w:keepNext w:val="true"/>
              <w:jc w:val="center"/>
              <w:rPr>
                <w:sz w:val="18"/>
                <w:szCs w:val="18"/>
              </w:rPr>
            </w:pPr>
            <w:r>
              <w:rPr>
                <w:sz w:val="18"/>
                <w:szCs w:val="18"/>
              </w:rPr>
              <w:t>N/A</w:t>
            </w:r>
          </w:p>
        </w:tc>
      </w:tr>
      <w:tr>
        <w:trPr>
          <w:trHeight w:val="309" w:hRule="atLeast"/>
        </w:trPr>
        <w:tc>
          <w:tcPr>
            <w:tcW w:w="505" w:type="dxa"/>
            <w:tcBorders>
              <w:top w:val="single" w:sz="4" w:space="0" w:color="000000"/>
              <w:left w:val="single" w:sz="4" w:space="0" w:color="000000"/>
              <w:bottom w:val="single" w:sz="4" w:space="0" w:color="000000"/>
              <w:right w:val="single" w:sz="4" w:space="0" w:color="000000"/>
            </w:tcBorders>
            <w:shd w:fill="auto" w:val="clear"/>
          </w:tcPr>
          <w:p>
            <w:pPr>
              <w:pStyle w:val="Normal"/>
              <w:keepNext w:val="true"/>
              <w:jc w:val="center"/>
              <w:rPr>
                <w:rFonts w:ascii="Lucida Grande" w:hAnsi="Lucida Grande" w:cs="Lucida Grande"/>
                <w:sz w:val="18"/>
                <w:szCs w:val="18"/>
              </w:rPr>
            </w:pPr>
            <w:r>
              <w:rPr>
                <w:sz w:val="18"/>
                <w:szCs w:val="18"/>
              </w:rPr>
              <w:t>9</w:t>
            </w:r>
          </w:p>
        </w:tc>
        <w:tc>
          <w:tcPr>
            <w:tcW w:w="7496" w:type="dxa"/>
            <w:tcBorders>
              <w:top w:val="single" w:sz="4" w:space="0" w:color="000000"/>
              <w:left w:val="single" w:sz="4" w:space="0" w:color="000000"/>
              <w:bottom w:val="single" w:sz="4" w:space="0" w:color="000000"/>
              <w:right w:val="single" w:sz="4" w:space="0" w:color="000000"/>
            </w:tcBorders>
            <w:shd w:fill="auto" w:val="clear"/>
          </w:tcPr>
          <w:p>
            <w:pPr>
              <w:pStyle w:val="Normal"/>
              <w:keepNext w:val="true"/>
              <w:rPr>
                <w:rFonts w:cs="Arial"/>
              </w:rPr>
            </w:pPr>
            <w:r>
              <w:rPr>
                <w:rFonts w:cs="Arial"/>
              </w:rPr>
              <w:t xml:space="preserve">Is your study designed to be challenging/disturbing (physically or psychologically)? </w:t>
            </w:r>
          </w:p>
        </w:tc>
        <w:tc>
          <w:tcPr>
            <w:tcW w:w="608" w:type="dxa"/>
            <w:tcBorders>
              <w:top w:val="single" w:sz="4" w:space="0" w:color="000000"/>
              <w:left w:val="single" w:sz="4" w:space="0" w:color="000000"/>
              <w:bottom w:val="single" w:sz="4" w:space="0" w:color="000000"/>
              <w:right w:val="single" w:sz="4" w:space="0" w:color="000000"/>
            </w:tcBorders>
            <w:shd w:color="auto" w:fill="E0E0E0" w:val="clear"/>
          </w:tcPr>
          <w:p>
            <w:pPr>
              <w:pStyle w:val="Normal"/>
              <w:keepNext w:val="true"/>
              <w:rPr>
                <w:rFonts w:ascii="PMingLiU" w:hAnsi="PMingLiU"/>
                <w:sz w:val="22"/>
                <w:szCs w:val="22"/>
                <w:lang w:val="en-US"/>
              </w:rPr>
            </w:pPr>
            <w:r>
              <w:rPr>
                <w:rFonts w:ascii="PMingLiU" w:hAnsi="PMingLiU"/>
                <w:sz w:val="22"/>
                <w:szCs w:val="22"/>
                <w:lang w:val="en-US"/>
              </w:rPr>
            </w:r>
          </w:p>
        </w:tc>
        <w:tc>
          <w:tcPr>
            <w:tcW w:w="567"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keepNext w:val="true"/>
              <w:jc w:val="center"/>
              <w:rPr/>
            </w:pPr>
            <w:r>
              <w:rPr/>
              <w:t>x</w:t>
            </w:r>
          </w:p>
        </w:tc>
        <w:tc>
          <w:tcPr>
            <w:tcW w:w="780" w:type="dxa"/>
            <w:tcBorders>
              <w:top w:val="single" w:sz="4" w:space="0" w:color="000000"/>
              <w:left w:val="single" w:sz="4" w:space="0" w:color="000000"/>
              <w:bottom w:val="single" w:sz="4" w:space="0" w:color="000000"/>
              <w:right w:val="single" w:sz="4" w:space="0" w:color="000000"/>
            </w:tcBorders>
            <w:shd w:fill="auto" w:val="clear"/>
          </w:tcPr>
          <w:p>
            <w:pPr>
              <w:pStyle w:val="Normal"/>
              <w:keepNext w:val="true"/>
              <w:rPr/>
            </w:pPr>
            <w:r>
              <w:rPr/>
            </w:r>
          </w:p>
        </w:tc>
      </w:tr>
      <w:tr>
        <w:trPr>
          <w:trHeight w:val="287" w:hRule="atLeast"/>
        </w:trPr>
        <w:tc>
          <w:tcPr>
            <w:tcW w:w="505" w:type="dxa"/>
            <w:tcBorders>
              <w:top w:val="single" w:sz="4" w:space="0" w:color="000000"/>
              <w:left w:val="single" w:sz="4" w:space="0" w:color="000000"/>
              <w:bottom w:val="single" w:sz="4" w:space="0" w:color="000000"/>
              <w:right w:val="single" w:sz="4" w:space="0" w:color="000000"/>
            </w:tcBorders>
            <w:shd w:fill="auto" w:val="clear"/>
          </w:tcPr>
          <w:p>
            <w:pPr>
              <w:pStyle w:val="Normal"/>
              <w:keepNext w:val="true"/>
              <w:jc w:val="center"/>
              <w:rPr>
                <w:rFonts w:ascii="Lucida Grande" w:hAnsi="Lucida Grande" w:cs="Lucida Grande"/>
                <w:sz w:val="18"/>
                <w:szCs w:val="18"/>
              </w:rPr>
            </w:pPr>
            <w:r>
              <w:rPr>
                <w:sz w:val="18"/>
                <w:szCs w:val="18"/>
              </w:rPr>
              <w:t>10</w:t>
            </w:r>
          </w:p>
        </w:tc>
        <w:tc>
          <w:tcPr>
            <w:tcW w:w="7496" w:type="dxa"/>
            <w:tcBorders>
              <w:top w:val="single" w:sz="4" w:space="0" w:color="000000"/>
              <w:left w:val="single" w:sz="4" w:space="0" w:color="000000"/>
              <w:bottom w:val="single" w:sz="4" w:space="0" w:color="000000"/>
              <w:right w:val="single" w:sz="4" w:space="0" w:color="000000"/>
            </w:tcBorders>
            <w:shd w:fill="auto" w:val="clear"/>
          </w:tcPr>
          <w:p>
            <w:pPr>
              <w:pStyle w:val="Normal"/>
              <w:keepNext w:val="true"/>
              <w:rPr>
                <w:rFonts w:cs="Arial"/>
              </w:rPr>
            </w:pPr>
            <w:r>
              <w:rPr>
                <w:rFonts w:cs="Arial"/>
              </w:rPr>
              <w:t>Will you deliberately mislead your participants?</w:t>
            </w:r>
          </w:p>
          <w:p>
            <w:pPr>
              <w:pStyle w:val="Normal"/>
              <w:keepNext w:val="true"/>
              <w:rPr>
                <w:rFonts w:cs="Arial"/>
              </w:rPr>
            </w:pPr>
            <w:r>
              <w:rPr>
                <w:rFonts w:cs="Arial"/>
              </w:rPr>
            </w:r>
          </w:p>
        </w:tc>
        <w:tc>
          <w:tcPr>
            <w:tcW w:w="608" w:type="dxa"/>
            <w:tcBorders>
              <w:top w:val="single" w:sz="4" w:space="0" w:color="000000"/>
              <w:left w:val="single" w:sz="4" w:space="0" w:color="000000"/>
              <w:bottom w:val="single" w:sz="4" w:space="0" w:color="000000"/>
              <w:right w:val="single" w:sz="4" w:space="0" w:color="000000"/>
            </w:tcBorders>
            <w:shd w:color="auto" w:fill="E0E0E0" w:val="clear"/>
          </w:tcPr>
          <w:p>
            <w:pPr>
              <w:pStyle w:val="Normal"/>
              <w:keepNext w:val="true"/>
              <w:jc w:val="center"/>
              <w:rPr>
                <w:rFonts w:ascii="PMingLiU" w:hAnsi="PMingLiU"/>
                <w:sz w:val="22"/>
                <w:szCs w:val="22"/>
                <w:lang w:val="en-US"/>
              </w:rPr>
            </w:pPr>
            <w:r>
              <w:rPr>
                <w:rFonts w:asciiTheme="minorHAnsi" w:cstheme="minorBidi" w:eastAsiaTheme="minorEastAsia" w:hAnsiTheme="minorHAnsi"/>
              </w:rPr>
            </w:r>
          </w:p>
        </w:tc>
        <w:tc>
          <w:tcPr>
            <w:tcW w:w="567"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keepNext w:val="true"/>
              <w:jc w:val="center"/>
              <w:rPr/>
            </w:pPr>
            <w:r>
              <w:rPr/>
              <w:t>x</w:t>
            </w:r>
          </w:p>
        </w:tc>
        <w:tc>
          <w:tcPr>
            <w:tcW w:w="780" w:type="dxa"/>
            <w:tcBorders>
              <w:top w:val="single" w:sz="4" w:space="0" w:color="000000"/>
              <w:left w:val="single" w:sz="4" w:space="0" w:color="000000"/>
              <w:bottom w:val="single" w:sz="4" w:space="0" w:color="000000"/>
              <w:right w:val="single" w:sz="4" w:space="0" w:color="000000"/>
            </w:tcBorders>
            <w:shd w:fill="auto" w:val="clear"/>
          </w:tcPr>
          <w:p>
            <w:pPr>
              <w:pStyle w:val="Normal"/>
              <w:keepNext w:val="true"/>
              <w:rPr/>
            </w:pPr>
            <w:r>
              <w:rPr/>
            </w:r>
          </w:p>
        </w:tc>
      </w:tr>
      <w:tr>
        <w:trPr>
          <w:trHeight w:val="287" w:hRule="atLeast"/>
        </w:trPr>
        <w:tc>
          <w:tcPr>
            <w:tcW w:w="505" w:type="dxa"/>
            <w:tcBorders>
              <w:top w:val="single" w:sz="4" w:space="0" w:color="000000"/>
              <w:left w:val="single" w:sz="4" w:space="0" w:color="000000"/>
              <w:bottom w:val="single" w:sz="4" w:space="0" w:color="000000"/>
              <w:right w:val="single" w:sz="4" w:space="0" w:color="000000"/>
            </w:tcBorders>
            <w:shd w:fill="auto" w:val="clear"/>
          </w:tcPr>
          <w:p>
            <w:pPr>
              <w:pStyle w:val="Normal"/>
              <w:keepNext w:val="true"/>
              <w:jc w:val="center"/>
              <w:rPr>
                <w:rFonts w:ascii="Lucida Grande" w:hAnsi="Lucida Grande" w:cs="Lucida Grande"/>
                <w:sz w:val="18"/>
                <w:szCs w:val="18"/>
              </w:rPr>
            </w:pPr>
            <w:r>
              <w:rPr>
                <w:sz w:val="18"/>
                <w:szCs w:val="18"/>
              </w:rPr>
              <w:t>11</w:t>
            </w:r>
          </w:p>
        </w:tc>
        <w:tc>
          <w:tcPr>
            <w:tcW w:w="7496" w:type="dxa"/>
            <w:tcBorders>
              <w:top w:val="single" w:sz="4" w:space="0" w:color="000000"/>
              <w:left w:val="single" w:sz="4" w:space="0" w:color="000000"/>
              <w:bottom w:val="single" w:sz="4" w:space="0" w:color="000000"/>
              <w:right w:val="single" w:sz="4" w:space="0" w:color="000000"/>
            </w:tcBorders>
            <w:shd w:fill="auto" w:val="clear"/>
          </w:tcPr>
          <w:p>
            <w:pPr>
              <w:pStyle w:val="Normal"/>
              <w:keepNext w:val="true"/>
              <w:rPr>
                <w:rFonts w:ascii="Lucida Grande" w:hAnsi="Lucida Grande" w:cs="Arial"/>
                <w:ins w:id="3" w:author="Alistair Edwards" w:date="2014-11-25T16:35:00Z"/>
                <w:sz w:val="18"/>
                <w:szCs w:val="18"/>
              </w:rPr>
            </w:pPr>
            <w:r>
              <w:rPr>
                <w:rFonts w:cs="Arial"/>
              </w:rPr>
              <w:t>Does your study involve taking bodily samples?</w:t>
            </w:r>
          </w:p>
          <w:p>
            <w:pPr>
              <w:pStyle w:val="Normal"/>
              <w:keepNext w:val="true"/>
              <w:rPr>
                <w:rFonts w:cs="Arial"/>
              </w:rPr>
            </w:pPr>
            <w:r>
              <w:rPr>
                <w:rFonts w:cs="Arial"/>
              </w:rPr>
            </w:r>
          </w:p>
        </w:tc>
        <w:tc>
          <w:tcPr>
            <w:tcW w:w="608" w:type="dxa"/>
            <w:tcBorders>
              <w:top w:val="single" w:sz="4" w:space="0" w:color="000000"/>
              <w:left w:val="single" w:sz="4" w:space="0" w:color="000000"/>
              <w:bottom w:val="single" w:sz="4" w:space="0" w:color="000000"/>
              <w:right w:val="single" w:sz="4" w:space="0" w:color="000000"/>
            </w:tcBorders>
            <w:shd w:color="auto" w:fill="E0E0E0" w:val="clear"/>
          </w:tcPr>
          <w:p>
            <w:pPr>
              <w:pStyle w:val="Normal"/>
              <w:keepNext w:val="true"/>
              <w:rPr>
                <w:rFonts w:ascii="PMingLiU" w:hAnsi="PMingLiU"/>
                <w:sz w:val="22"/>
                <w:szCs w:val="22"/>
                <w:lang w:val="en-US"/>
              </w:rPr>
            </w:pPr>
            <w:r>
              <w:rPr>
                <w:rFonts w:ascii="PMingLiU" w:hAnsi="PMingLiU"/>
                <w:sz w:val="22"/>
                <w:szCs w:val="22"/>
                <w:lang w:val="en-US"/>
              </w:rPr>
            </w:r>
          </w:p>
        </w:tc>
        <w:tc>
          <w:tcPr>
            <w:tcW w:w="567"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keepNext w:val="true"/>
              <w:jc w:val="center"/>
              <w:rPr/>
            </w:pPr>
            <w:r>
              <w:rPr/>
              <w:t>x</w:t>
            </w:r>
          </w:p>
        </w:tc>
        <w:tc>
          <w:tcPr>
            <w:tcW w:w="780" w:type="dxa"/>
            <w:tcBorders>
              <w:top w:val="single" w:sz="4" w:space="0" w:color="000000"/>
              <w:left w:val="single" w:sz="4" w:space="0" w:color="000000"/>
              <w:bottom w:val="single" w:sz="4" w:space="0" w:color="000000"/>
              <w:right w:val="single" w:sz="4" w:space="0" w:color="000000"/>
            </w:tcBorders>
            <w:shd w:fill="auto" w:val="clear"/>
          </w:tcPr>
          <w:p>
            <w:pPr>
              <w:pStyle w:val="Normal"/>
              <w:keepNext w:val="true"/>
              <w:rPr/>
            </w:pPr>
            <w:r>
              <w:rPr/>
            </w:r>
          </w:p>
        </w:tc>
      </w:tr>
      <w:tr>
        <w:trPr>
          <w:trHeight w:val="309" w:hRule="atLeast"/>
        </w:trPr>
        <w:tc>
          <w:tcPr>
            <w:tcW w:w="505" w:type="dxa"/>
            <w:tcBorders>
              <w:top w:val="single" w:sz="4" w:space="0" w:color="000000"/>
              <w:left w:val="single" w:sz="4" w:space="0" w:color="000000"/>
              <w:bottom w:val="single" w:sz="4" w:space="0" w:color="000000"/>
              <w:right w:val="single" w:sz="4" w:space="0" w:color="000000"/>
            </w:tcBorders>
            <w:shd w:fill="auto" w:val="clear"/>
          </w:tcPr>
          <w:p>
            <w:pPr>
              <w:pStyle w:val="Normal"/>
              <w:keepNext w:val="true"/>
              <w:jc w:val="center"/>
              <w:rPr>
                <w:rFonts w:ascii="Lucida Grande" w:hAnsi="Lucida Grande" w:cs="Lucida Grande"/>
                <w:sz w:val="18"/>
                <w:szCs w:val="18"/>
              </w:rPr>
            </w:pPr>
            <w:r>
              <w:rPr>
                <w:sz w:val="18"/>
                <w:szCs w:val="18"/>
              </w:rPr>
              <w:t>12</w:t>
            </w:r>
          </w:p>
        </w:tc>
        <w:tc>
          <w:tcPr>
            <w:tcW w:w="7496" w:type="dxa"/>
            <w:tcBorders>
              <w:top w:val="single" w:sz="4" w:space="0" w:color="000000"/>
              <w:left w:val="single" w:sz="4" w:space="0" w:color="000000"/>
              <w:bottom w:val="single" w:sz="4" w:space="0" w:color="000000"/>
              <w:right w:val="single" w:sz="4" w:space="0" w:color="000000"/>
            </w:tcBorders>
            <w:shd w:fill="auto" w:val="clear"/>
          </w:tcPr>
          <w:p>
            <w:pPr>
              <w:pStyle w:val="Normal"/>
              <w:keepNext w:val="true"/>
              <w:rPr>
                <w:rFonts w:cs="Arial"/>
              </w:rPr>
            </w:pPr>
            <w:r>
              <w:rPr>
                <w:rFonts w:cs="Arial"/>
              </w:rPr>
              <w:t>Is your study physically invasive?</w:t>
            </w:r>
          </w:p>
          <w:p>
            <w:pPr>
              <w:pStyle w:val="Normal"/>
              <w:keepNext w:val="true"/>
              <w:rPr>
                <w:rFonts w:cs="Arial"/>
              </w:rPr>
            </w:pPr>
            <w:r>
              <w:rPr>
                <w:rFonts w:cs="Arial"/>
              </w:rPr>
            </w:r>
          </w:p>
        </w:tc>
        <w:tc>
          <w:tcPr>
            <w:tcW w:w="608" w:type="dxa"/>
            <w:tcBorders>
              <w:top w:val="single" w:sz="4" w:space="0" w:color="000000"/>
              <w:left w:val="single" w:sz="4" w:space="0" w:color="000000"/>
              <w:bottom w:val="single" w:sz="4" w:space="0" w:color="000000"/>
              <w:right w:val="single" w:sz="4" w:space="0" w:color="000000"/>
            </w:tcBorders>
            <w:shd w:color="auto" w:fill="E0E0E0" w:val="clear"/>
          </w:tcPr>
          <w:p>
            <w:pPr>
              <w:pStyle w:val="Normal"/>
              <w:keepNext w:val="true"/>
              <w:rPr>
                <w:rFonts w:ascii="PMingLiU" w:hAnsi="PMingLiU"/>
                <w:sz w:val="22"/>
                <w:szCs w:val="22"/>
                <w:lang w:val="en-US"/>
              </w:rPr>
            </w:pPr>
            <w:r>
              <w:rPr>
                <w:rFonts w:ascii="PMingLiU" w:hAnsi="PMingLiU"/>
                <w:sz w:val="22"/>
                <w:szCs w:val="22"/>
                <w:lang w:val="en-US"/>
              </w:rPr>
            </w:r>
          </w:p>
        </w:tc>
        <w:tc>
          <w:tcPr>
            <w:tcW w:w="567"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keepNext w:val="true"/>
              <w:jc w:val="center"/>
              <w:rPr/>
            </w:pPr>
            <w:r>
              <w:rPr/>
              <w:t>x</w:t>
            </w:r>
          </w:p>
        </w:tc>
        <w:tc>
          <w:tcPr>
            <w:tcW w:w="780" w:type="dxa"/>
            <w:tcBorders>
              <w:top w:val="single" w:sz="4" w:space="0" w:color="000000"/>
              <w:left w:val="single" w:sz="4" w:space="0" w:color="000000"/>
              <w:bottom w:val="single" w:sz="4" w:space="0" w:color="000000"/>
              <w:right w:val="single" w:sz="4" w:space="0" w:color="000000"/>
            </w:tcBorders>
            <w:shd w:fill="auto" w:val="clear"/>
          </w:tcPr>
          <w:p>
            <w:pPr>
              <w:pStyle w:val="Normal"/>
              <w:keepNext w:val="true"/>
              <w:rPr/>
            </w:pPr>
            <w:r>
              <w:rPr/>
            </w:r>
          </w:p>
        </w:tc>
      </w:tr>
      <w:tr>
        <w:trPr>
          <w:trHeight w:val="309" w:hRule="atLeast"/>
        </w:trPr>
        <w:tc>
          <w:tcPr>
            <w:tcW w:w="505" w:type="dxa"/>
            <w:tcBorders>
              <w:top w:val="single" w:sz="4" w:space="0" w:color="000000"/>
              <w:left w:val="single" w:sz="4" w:space="0" w:color="000000"/>
              <w:bottom w:val="single" w:sz="4" w:space="0" w:color="000000"/>
              <w:right w:val="single" w:sz="4" w:space="0" w:color="000000"/>
            </w:tcBorders>
            <w:shd w:fill="auto" w:val="clear"/>
          </w:tcPr>
          <w:p>
            <w:pPr>
              <w:pStyle w:val="Normal"/>
              <w:keepNext w:val="true"/>
              <w:jc w:val="center"/>
              <w:rPr>
                <w:rFonts w:ascii="Lucida Grande" w:hAnsi="Lucida Grande" w:cs="Lucida Grande"/>
                <w:sz w:val="18"/>
                <w:szCs w:val="18"/>
              </w:rPr>
            </w:pPr>
            <w:r>
              <w:rPr>
                <w:sz w:val="18"/>
                <w:szCs w:val="18"/>
              </w:rPr>
              <w:t>13</w:t>
            </w:r>
          </w:p>
        </w:tc>
        <w:tc>
          <w:tcPr>
            <w:tcW w:w="7496" w:type="dxa"/>
            <w:tcBorders>
              <w:top w:val="single" w:sz="4" w:space="0" w:color="000000"/>
              <w:left w:val="single" w:sz="4" w:space="0" w:color="000000"/>
              <w:bottom w:val="single" w:sz="4" w:space="0" w:color="000000"/>
              <w:right w:val="single" w:sz="4" w:space="0" w:color="000000"/>
            </w:tcBorders>
            <w:shd w:fill="auto" w:val="clear"/>
          </w:tcPr>
          <w:p>
            <w:pPr>
              <w:pStyle w:val="Normal"/>
              <w:keepNext w:val="true"/>
              <w:rPr>
                <w:rFonts w:cs="Arial"/>
              </w:rPr>
            </w:pPr>
            <w:r>
              <w:rPr>
                <w:rFonts w:cs="Arial"/>
              </w:rPr>
              <w:t>Is there any obvious or inevitable adaptation of your research findings to ethically questionable aims?</w:t>
            </w:r>
          </w:p>
        </w:tc>
        <w:tc>
          <w:tcPr>
            <w:tcW w:w="608" w:type="dxa"/>
            <w:tcBorders>
              <w:top w:val="single" w:sz="4" w:space="0" w:color="000000"/>
              <w:left w:val="single" w:sz="4" w:space="0" w:color="000000"/>
              <w:bottom w:val="single" w:sz="4" w:space="0" w:color="000000"/>
              <w:right w:val="single" w:sz="4" w:space="0" w:color="000000"/>
            </w:tcBorders>
            <w:shd w:color="auto" w:fill="E0E0E0" w:val="clear"/>
          </w:tcPr>
          <w:p>
            <w:pPr>
              <w:pStyle w:val="Normal"/>
              <w:keepNext w:val="true"/>
              <w:rPr>
                <w:rFonts w:ascii="PMingLiU" w:hAnsi="PMingLiU"/>
                <w:sz w:val="22"/>
                <w:szCs w:val="22"/>
                <w:lang w:val="en-US"/>
              </w:rPr>
            </w:pPr>
            <w:r>
              <w:rPr>
                <w:rFonts w:ascii="PMingLiU" w:hAnsi="PMingLiU"/>
                <w:sz w:val="22"/>
                <w:szCs w:val="22"/>
                <w:lang w:val="en-US"/>
              </w:rPr>
            </w:r>
          </w:p>
        </w:tc>
        <w:tc>
          <w:tcPr>
            <w:tcW w:w="567"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keepNext w:val="true"/>
              <w:jc w:val="center"/>
              <w:rPr/>
            </w:pPr>
            <w:r>
              <w:rPr/>
              <w:t>x</w:t>
            </w:r>
          </w:p>
        </w:tc>
        <w:tc>
          <w:tcPr>
            <w:tcW w:w="780" w:type="dxa"/>
            <w:tcBorders>
              <w:top w:val="single" w:sz="4" w:space="0" w:color="000000"/>
              <w:left w:val="single" w:sz="4" w:space="0" w:color="000000"/>
              <w:bottom w:val="single" w:sz="4" w:space="0" w:color="000000"/>
              <w:right w:val="single" w:sz="4" w:space="0" w:color="000000"/>
            </w:tcBorders>
            <w:shd w:fill="auto" w:val="clear"/>
          </w:tcPr>
          <w:p>
            <w:pPr>
              <w:pStyle w:val="Normal"/>
              <w:keepNext w:val="true"/>
              <w:rPr/>
            </w:pPr>
            <w:r>
              <w:rPr/>
            </w:r>
          </w:p>
        </w:tc>
      </w:tr>
      <w:tr>
        <w:trPr>
          <w:trHeight w:val="309" w:hRule="atLeast"/>
        </w:trPr>
        <w:tc>
          <w:tcPr>
            <w:tcW w:w="505" w:type="dxa"/>
            <w:tcBorders>
              <w:top w:val="single" w:sz="4" w:space="0" w:color="000000"/>
              <w:left w:val="single" w:sz="4" w:space="0" w:color="000000"/>
              <w:bottom w:val="single" w:sz="4" w:space="0" w:color="000000"/>
              <w:right w:val="single" w:sz="4" w:space="0" w:color="000000"/>
            </w:tcBorders>
            <w:shd w:fill="auto" w:val="clear"/>
          </w:tcPr>
          <w:p>
            <w:pPr>
              <w:pStyle w:val="Normal"/>
              <w:jc w:val="center"/>
              <w:rPr>
                <w:sz w:val="18"/>
                <w:szCs w:val="18"/>
              </w:rPr>
            </w:pPr>
            <w:r>
              <w:rPr>
                <w:sz w:val="18"/>
                <w:szCs w:val="18"/>
              </w:rPr>
              <w:t>14</w:t>
            </w:r>
          </w:p>
        </w:tc>
        <w:tc>
          <w:tcPr>
            <w:tcW w:w="7496" w:type="dxa"/>
            <w:tcBorders>
              <w:top w:val="single" w:sz="4" w:space="0" w:color="000000"/>
              <w:left w:val="single" w:sz="4" w:space="0" w:color="000000"/>
              <w:bottom w:val="single" w:sz="4" w:space="0" w:color="000000"/>
              <w:right w:val="single" w:sz="4" w:space="0" w:color="000000"/>
            </w:tcBorders>
            <w:shd w:fill="auto" w:val="clear"/>
          </w:tcPr>
          <w:p>
            <w:pPr>
              <w:pStyle w:val="Normal"/>
              <w:rPr>
                <w:rFonts w:cs="Arial"/>
              </w:rPr>
            </w:pPr>
            <w:r>
              <w:rPr>
                <w:rFonts w:cs="Arial"/>
              </w:rPr>
              <w:t>Could the methodologies or findings of your study damage the reputation of the University of York?</w:t>
            </w:r>
          </w:p>
        </w:tc>
        <w:tc>
          <w:tcPr>
            <w:tcW w:w="608" w:type="dxa"/>
            <w:tcBorders>
              <w:top w:val="single" w:sz="4" w:space="0" w:color="000000"/>
              <w:left w:val="single" w:sz="4" w:space="0" w:color="000000"/>
              <w:bottom w:val="single" w:sz="4" w:space="0" w:color="000000"/>
              <w:right w:val="single" w:sz="4" w:space="0" w:color="000000"/>
            </w:tcBorders>
            <w:shd w:color="auto" w:fill="E0E0E0" w:val="clear"/>
          </w:tcPr>
          <w:p>
            <w:pPr>
              <w:pStyle w:val="Normal"/>
              <w:rPr/>
            </w:pPr>
            <w:r>
              <w:rPr/>
            </w:r>
          </w:p>
        </w:tc>
        <w:tc>
          <w:tcPr>
            <w:tcW w:w="567"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jc w:val="center"/>
              <w:rPr/>
            </w:pPr>
            <w:r>
              <w:rPr/>
              <w:t>x</w:t>
            </w:r>
          </w:p>
        </w:tc>
        <w:tc>
          <w:tcPr>
            <w:tcW w:w="780" w:type="dxa"/>
            <w:tcBorders>
              <w:top w:val="single" w:sz="4" w:space="0" w:color="000000"/>
              <w:left w:val="single" w:sz="4" w:space="0" w:color="000000"/>
              <w:bottom w:val="single" w:sz="4" w:space="0" w:color="000000"/>
              <w:right w:val="single" w:sz="4" w:space="0" w:color="000000"/>
            </w:tcBorders>
            <w:shd w:fill="auto" w:val="clear"/>
          </w:tcPr>
          <w:p>
            <w:pPr>
              <w:pStyle w:val="Normal"/>
              <w:rPr/>
            </w:pPr>
            <w:r>
              <w:rPr/>
            </w:r>
          </w:p>
        </w:tc>
      </w:tr>
    </w:tbl>
    <w:p>
      <w:pPr>
        <w:pStyle w:val="Normal"/>
        <w:rPr>
          <w:b/>
          <w:b/>
        </w:rPr>
      </w:pPr>
      <w:r>
        <w:rPr>
          <w:b/>
        </w:rPr>
      </w:r>
    </w:p>
    <w:p>
      <w:pPr>
        <w:pStyle w:val="Normal"/>
        <w:rPr>
          <w:b/>
          <w:b/>
        </w:rPr>
      </w:pPr>
      <w:r>
        <w:rPr>
          <w:b/>
        </w:rPr>
        <w:t>Health and Safety:</w:t>
      </w:r>
    </w:p>
    <w:p>
      <w:pPr>
        <w:pStyle w:val="Normal"/>
        <w:rPr/>
      </w:pPr>
      <w:r>
        <w:rPr/>
        <w:t>Please identify any risks to the participants and state any precautions you will take to ensure their health and safety:</w:t>
      </w:r>
    </w:p>
    <w:p>
      <w:pPr>
        <w:pStyle w:val="Normal"/>
        <w:rPr/>
      </w:pPr>
      <w:r>
        <w:rPr/>
      </w:r>
    </w:p>
    <w:p>
      <w:pPr>
        <w:pStyle w:val="Normal"/>
        <w:rPr>
          <w:rFonts w:cs="Arial"/>
        </w:rPr>
      </w:pPr>
      <w:r>
        <w:rPr>
          <w:b/>
        </w:rPr>
        <w:t xml:space="preserve">Participants: </w:t>
      </w:r>
      <w:r>
        <w:rPr>
          <w:i/>
        </w:rPr>
        <w:t>If you answer</w:t>
      </w:r>
      <w:r>
        <w:rPr>
          <w:b/>
          <w:i/>
        </w:rPr>
        <w:t xml:space="preserve"> YES</w:t>
      </w:r>
      <w:r>
        <w:rPr>
          <w:i/>
        </w:rPr>
        <w:t xml:space="preserve"> to any of the following you must submit a full ethical approval form. </w:t>
      </w:r>
      <w:r>
        <w:rPr>
          <w:rFonts w:cs="Arial"/>
          <w:i/>
        </w:rPr>
        <w:t xml:space="preserve">If you have ticked </w:t>
      </w:r>
      <w:r>
        <w:rPr>
          <w:rFonts w:cs="Arial"/>
          <w:b/>
          <w:i/>
        </w:rPr>
        <w:t>YES</w:t>
      </w:r>
      <w:r>
        <w:rPr>
          <w:rFonts w:cs="Arial"/>
          <w:i/>
        </w:rPr>
        <w:t xml:space="preserve"> to 15 and your participants are </w:t>
      </w:r>
      <w:r>
        <w:rPr>
          <w:rFonts w:cs="Arial"/>
          <w:b/>
          <w:i/>
        </w:rPr>
        <w:t>patients</w:t>
      </w:r>
      <w:r>
        <w:rPr>
          <w:rFonts w:cs="Arial"/>
          <w:i/>
        </w:rPr>
        <w:t>, in addition to the full ethical application you must follow the Guidelines for Ethical Approval of NHS Projects.</w:t>
      </w:r>
      <w:r>
        <w:rPr>
          <w:rFonts w:cs="Arial"/>
        </w:rPr>
        <w:t xml:space="preserve"> </w:t>
      </w:r>
    </w:p>
    <w:p>
      <w:pPr>
        <w:pStyle w:val="Normal"/>
        <w:rPr>
          <w:rFonts w:ascii="Arial" w:hAnsi="Arial" w:cs="Arial"/>
          <w:sz w:val="20"/>
          <w:szCs w:val="20"/>
        </w:rPr>
      </w:pPr>
      <w:r>
        <w:rPr>
          <w:rFonts w:cs="Arial" w:ascii="Arial" w:hAnsi="Arial"/>
          <w:sz w:val="20"/>
          <w:szCs w:val="20"/>
        </w:rPr>
      </w:r>
    </w:p>
    <w:tbl>
      <w:tblPr>
        <w:tblpPr w:bottomFromText="0" w:horzAnchor="margin" w:leftFromText="180" w:rightFromText="180" w:tblpX="108" w:tblpY="137" w:topFromText="0" w:vertAnchor="text"/>
        <w:tblW w:w="9956" w:type="dxa"/>
        <w:jc w:val="left"/>
        <w:tblInd w:w="108" w:type="dxa"/>
        <w:tblCellMar>
          <w:top w:w="0" w:type="dxa"/>
          <w:left w:w="108" w:type="dxa"/>
          <w:bottom w:w="0" w:type="dxa"/>
          <w:right w:w="108" w:type="dxa"/>
        </w:tblCellMar>
        <w:tblLook w:val="01e0" w:noVBand="0" w:noHBand="0" w:lastColumn="1" w:firstColumn="1" w:lastRow="1" w:firstRow="1"/>
      </w:tblPr>
      <w:tblGrid>
        <w:gridCol w:w="505"/>
        <w:gridCol w:w="3748"/>
        <w:gridCol w:w="3746"/>
        <w:gridCol w:w="2"/>
        <w:gridCol w:w="606"/>
        <w:gridCol w:w="2"/>
        <w:gridCol w:w="565"/>
        <w:gridCol w:w="2"/>
        <w:gridCol w:w="779"/>
      </w:tblGrid>
      <w:tr>
        <w:trPr>
          <w:trHeight w:val="287" w:hRule="atLeast"/>
        </w:trPr>
        <w:tc>
          <w:tcPr>
            <w:tcW w:w="505" w:type="dxa"/>
            <w:tcBorders>
              <w:top w:val="single" w:sz="4" w:space="0" w:color="000000"/>
              <w:left w:val="single" w:sz="4" w:space="0" w:color="000000"/>
              <w:bottom w:val="single" w:sz="4" w:space="0" w:color="000000"/>
              <w:right w:val="single" w:sz="4" w:space="0" w:color="000000"/>
            </w:tcBorders>
            <w:shd w:fill="auto" w:val="clear"/>
          </w:tcPr>
          <w:p>
            <w:pPr>
              <w:pStyle w:val="Normal"/>
              <w:jc w:val="center"/>
              <w:rPr/>
            </w:pPr>
            <w:r>
              <w:rPr/>
            </w:r>
          </w:p>
        </w:tc>
        <w:tc>
          <w:tcPr>
            <w:tcW w:w="7496" w:type="dxa"/>
            <w:gridSpan w:val="3"/>
            <w:tcBorders>
              <w:top w:val="single" w:sz="4" w:space="0" w:color="000000"/>
              <w:left w:val="single" w:sz="4" w:space="0" w:color="000000"/>
              <w:bottom w:val="single" w:sz="4" w:space="0" w:color="000000"/>
              <w:right w:val="single" w:sz="4" w:space="0" w:color="000000"/>
            </w:tcBorders>
            <w:shd w:fill="auto" w:val="clear"/>
          </w:tcPr>
          <w:p>
            <w:pPr>
              <w:pStyle w:val="Normal"/>
              <w:rPr>
                <w:i/>
                <w:i/>
              </w:rPr>
            </w:pPr>
            <w:r>
              <w:rPr>
                <w:i/>
              </w:rPr>
            </w:r>
          </w:p>
        </w:tc>
        <w:tc>
          <w:tcPr>
            <w:tcW w:w="608" w:type="dxa"/>
            <w:gridSpan w:val="2"/>
            <w:tcBorders>
              <w:top w:val="single" w:sz="4" w:space="0" w:color="000000"/>
              <w:left w:val="single" w:sz="4" w:space="0" w:color="000000"/>
              <w:bottom w:val="single" w:sz="4" w:space="0" w:color="000000"/>
              <w:right w:val="single" w:sz="4" w:space="0" w:color="000000"/>
            </w:tcBorders>
            <w:shd w:color="auto" w:fill="E0E0E0" w:val="clear"/>
          </w:tcPr>
          <w:p>
            <w:pPr>
              <w:pStyle w:val="Normal"/>
              <w:jc w:val="center"/>
              <w:rPr>
                <w:sz w:val="18"/>
                <w:szCs w:val="18"/>
              </w:rPr>
            </w:pPr>
            <w:r>
              <w:rPr>
                <w:sz w:val="18"/>
                <w:szCs w:val="18"/>
              </w:rPr>
              <w:t>YES</w:t>
            </w:r>
          </w:p>
        </w:tc>
        <w:tc>
          <w:tcPr>
            <w:tcW w:w="567"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jc w:val="center"/>
              <w:rPr>
                <w:sz w:val="18"/>
                <w:szCs w:val="18"/>
              </w:rPr>
            </w:pPr>
            <w:r>
              <w:rPr>
                <w:sz w:val="18"/>
                <w:szCs w:val="18"/>
              </w:rPr>
              <w:t>NO</w:t>
            </w:r>
          </w:p>
        </w:tc>
        <w:tc>
          <w:tcPr>
            <w:tcW w:w="779" w:type="dxa"/>
            <w:tcBorders>
              <w:top w:val="single" w:sz="4" w:space="0" w:color="000000"/>
              <w:left w:val="single" w:sz="4" w:space="0" w:color="000000"/>
              <w:bottom w:val="single" w:sz="4" w:space="0" w:color="000000"/>
              <w:right w:val="single" w:sz="4" w:space="0" w:color="000000"/>
            </w:tcBorders>
            <w:shd w:fill="auto" w:val="clear"/>
          </w:tcPr>
          <w:p>
            <w:pPr>
              <w:pStyle w:val="Normal"/>
              <w:jc w:val="center"/>
              <w:rPr>
                <w:sz w:val="18"/>
                <w:szCs w:val="18"/>
              </w:rPr>
            </w:pPr>
            <w:r>
              <w:rPr>
                <w:sz w:val="18"/>
                <w:szCs w:val="18"/>
              </w:rPr>
              <w:t>N/A</w:t>
            </w:r>
          </w:p>
        </w:tc>
      </w:tr>
      <w:tr>
        <w:trPr>
          <w:trHeight w:val="309" w:hRule="atLeast"/>
        </w:trPr>
        <w:tc>
          <w:tcPr>
            <w:tcW w:w="505" w:type="dxa"/>
            <w:tcBorders>
              <w:top w:val="single" w:sz="4" w:space="0" w:color="000000"/>
              <w:left w:val="single" w:sz="4" w:space="0" w:color="000000"/>
              <w:bottom w:val="single" w:sz="4" w:space="0" w:color="000000"/>
              <w:right w:val="single" w:sz="4" w:space="0" w:color="000000"/>
            </w:tcBorders>
            <w:shd w:fill="auto" w:val="clear"/>
          </w:tcPr>
          <w:p>
            <w:pPr>
              <w:pStyle w:val="Normal"/>
              <w:jc w:val="center"/>
              <w:rPr>
                <w:sz w:val="18"/>
                <w:szCs w:val="18"/>
              </w:rPr>
            </w:pPr>
            <w:r>
              <w:rPr>
                <w:sz w:val="18"/>
                <w:szCs w:val="18"/>
              </w:rPr>
              <w:t>15</w:t>
            </w:r>
          </w:p>
        </w:tc>
        <w:tc>
          <w:tcPr>
            <w:tcW w:w="7496" w:type="dxa"/>
            <w:gridSpan w:val="3"/>
            <w:tcBorders>
              <w:top w:val="single" w:sz="4" w:space="0" w:color="000000"/>
              <w:left w:val="single" w:sz="4" w:space="0" w:color="000000"/>
              <w:bottom w:val="single" w:sz="4" w:space="0" w:color="000000"/>
              <w:right w:val="single" w:sz="4" w:space="0" w:color="000000"/>
            </w:tcBorders>
            <w:shd w:fill="auto" w:val="clear"/>
          </w:tcPr>
          <w:p>
            <w:pPr>
              <w:pStyle w:val="Normal"/>
              <w:rPr>
                <w:rFonts w:cs="Arial"/>
              </w:rPr>
            </w:pPr>
            <w:r>
              <w:rPr>
                <w:rFonts w:cs="Arial"/>
              </w:rPr>
              <w:t xml:space="preserve">Does your project involve work with animals </w:t>
            </w:r>
          </w:p>
        </w:tc>
        <w:tc>
          <w:tcPr>
            <w:tcW w:w="608" w:type="dxa"/>
            <w:gridSpan w:val="2"/>
            <w:tcBorders>
              <w:top w:val="single" w:sz="4" w:space="0" w:color="000000"/>
              <w:left w:val="single" w:sz="4" w:space="0" w:color="000000"/>
              <w:bottom w:val="single" w:sz="4" w:space="0" w:color="000000"/>
              <w:right w:val="single" w:sz="4" w:space="0" w:color="000000"/>
            </w:tcBorders>
            <w:shd w:color="auto" w:fill="E0E0E0" w:val="clear"/>
          </w:tcPr>
          <w:p>
            <w:pPr>
              <w:pStyle w:val="Normal"/>
              <w:rPr/>
            </w:pPr>
            <w:r>
              <w:rPr/>
            </w:r>
          </w:p>
        </w:tc>
        <w:tc>
          <w:tcPr>
            <w:tcW w:w="567" w:type="dxa"/>
            <w:gridSpan w:val="2"/>
            <w:tcBorders>
              <w:top w:val="single" w:sz="4" w:space="0" w:color="000000"/>
              <w:left w:val="single" w:sz="4" w:space="0" w:color="000000"/>
              <w:bottom w:val="single" w:sz="4" w:space="0" w:color="000000"/>
              <w:right w:val="single" w:sz="4" w:space="0" w:color="000000"/>
            </w:tcBorders>
            <w:shd w:fill="auto" w:val="clear"/>
            <w:vAlign w:val="center"/>
          </w:tcPr>
          <w:p>
            <w:pPr>
              <w:pStyle w:val="Normal"/>
              <w:jc w:val="center"/>
              <w:rPr/>
            </w:pPr>
            <w:r>
              <w:rPr/>
              <w:t>x</w:t>
            </w:r>
          </w:p>
        </w:tc>
        <w:tc>
          <w:tcPr>
            <w:tcW w:w="779" w:type="dxa"/>
            <w:tcBorders>
              <w:top w:val="single" w:sz="4" w:space="0" w:color="000000"/>
              <w:left w:val="single" w:sz="4" w:space="0" w:color="000000"/>
              <w:bottom w:val="single" w:sz="4" w:space="0" w:color="000000"/>
              <w:right w:val="single" w:sz="4" w:space="0" w:color="000000"/>
            </w:tcBorders>
            <w:shd w:fill="auto" w:val="clear"/>
          </w:tcPr>
          <w:p>
            <w:pPr>
              <w:pStyle w:val="Normal"/>
              <w:rPr/>
            </w:pPr>
            <w:r>
              <w:rPr/>
            </w:r>
          </w:p>
        </w:tc>
      </w:tr>
      <w:tr>
        <w:trPr>
          <w:trHeight w:val="52" w:hRule="atLeast"/>
        </w:trPr>
        <w:tc>
          <w:tcPr>
            <w:tcW w:w="505" w:type="dxa"/>
            <w:vMerge w:val="restart"/>
            <w:tcBorders>
              <w:top w:val="single" w:sz="4" w:space="0" w:color="000000"/>
              <w:left w:val="single" w:sz="4" w:space="0" w:color="000000"/>
              <w:bottom w:val="single" w:sz="4" w:space="0" w:color="000000"/>
              <w:right w:val="single" w:sz="4" w:space="0" w:color="000000"/>
            </w:tcBorders>
            <w:shd w:fill="auto" w:val="clear"/>
          </w:tcPr>
          <w:p>
            <w:pPr>
              <w:pStyle w:val="Normal"/>
              <w:jc w:val="center"/>
              <w:rPr>
                <w:sz w:val="18"/>
                <w:szCs w:val="18"/>
              </w:rPr>
            </w:pPr>
            <w:r>
              <w:rPr>
                <w:sz w:val="18"/>
                <w:szCs w:val="18"/>
              </w:rPr>
              <w:t>16</w:t>
            </w:r>
          </w:p>
        </w:tc>
        <w:tc>
          <w:tcPr>
            <w:tcW w:w="3748" w:type="dxa"/>
            <w:vMerge w:val="restart"/>
            <w:tcBorders>
              <w:top w:val="single" w:sz="4" w:space="0" w:color="000000"/>
              <w:left w:val="single" w:sz="4" w:space="0" w:color="000000"/>
              <w:bottom w:val="single" w:sz="4" w:space="0" w:color="000000"/>
              <w:right w:val="single" w:sz="4" w:space="0" w:color="000000"/>
            </w:tcBorders>
            <w:shd w:fill="auto" w:val="clear"/>
          </w:tcPr>
          <w:p>
            <w:pPr>
              <w:pStyle w:val="Normal"/>
              <w:rPr>
                <w:rFonts w:cs="Arial"/>
              </w:rPr>
            </w:pPr>
            <w:r>
              <w:rPr>
                <w:rFonts w:cs="Arial"/>
              </w:rPr>
              <w:t>Will any of the participants be from one of the following vulnerable groups?</w:t>
            </w:r>
          </w:p>
          <w:p>
            <w:pPr>
              <w:pStyle w:val="Normal"/>
              <w:rPr>
                <w:rFonts w:cs="Arial"/>
              </w:rPr>
            </w:pPr>
            <w:r>
              <w:rPr>
                <w:rFonts w:cs="Arial"/>
              </w:rPr>
              <w:t xml:space="preserve">                                                                                           </w:t>
            </w:r>
          </w:p>
          <w:p>
            <w:pPr>
              <w:pStyle w:val="Normal"/>
              <w:rPr>
                <w:rFonts w:cs="Arial"/>
              </w:rPr>
            </w:pPr>
            <w:r>
              <w:rPr>
                <w:rFonts w:cs="Arial"/>
                <w:b/>
              </w:rPr>
              <w:t>Note that you may also need to</w:t>
            </w:r>
            <w:r>
              <w:rPr>
                <w:rFonts w:cs="Arial"/>
              </w:rPr>
              <w:t xml:space="preserve"> </w:t>
            </w:r>
            <w:r>
              <w:rPr>
                <w:rFonts w:cs="Arial"/>
                <w:b/>
              </w:rPr>
              <w:t>obtain satisfactory DBS</w:t>
            </w:r>
            <w:r>
              <w:rPr>
                <w:rFonts w:cs="Arial"/>
              </w:rPr>
              <w:t xml:space="preserve"> </w:t>
            </w:r>
            <w:r>
              <w:rPr>
                <w:rFonts w:cs="Arial"/>
                <w:b/>
              </w:rPr>
              <w:t xml:space="preserve">clearance (or equivalent for overseas students) </w:t>
            </w:r>
            <w:r>
              <w:rPr>
                <w:rFonts w:cs="Arial"/>
              </w:rPr>
              <w:t xml:space="preserve">  </w:t>
            </w:r>
          </w:p>
          <w:p>
            <w:pPr>
              <w:pStyle w:val="Normal"/>
              <w:rPr>
                <w:rFonts w:cs="Arial"/>
              </w:rPr>
            </w:pPr>
            <w:r>
              <w:rPr>
                <w:rFonts w:cs="Arial"/>
              </w:rPr>
            </w:r>
          </w:p>
        </w:tc>
        <w:tc>
          <w:tcPr>
            <w:tcW w:w="3746" w:type="dxa"/>
            <w:tcBorders>
              <w:top w:val="single" w:sz="4" w:space="0" w:color="000000"/>
              <w:left w:val="single" w:sz="4" w:space="0" w:color="000000"/>
              <w:bottom w:val="single" w:sz="4" w:space="0" w:color="000000"/>
              <w:right w:val="single" w:sz="4" w:space="0" w:color="000000"/>
            </w:tcBorders>
            <w:shd w:fill="auto" w:val="clear"/>
          </w:tcPr>
          <w:p>
            <w:pPr>
              <w:pStyle w:val="Normal"/>
              <w:rPr>
                <w:rFonts w:cs="Arial"/>
              </w:rPr>
            </w:pPr>
            <w:r>
              <w:rPr>
                <w:rFonts w:cs="Arial"/>
              </w:rPr>
              <w:t>Children under 18</w:t>
            </w:r>
          </w:p>
        </w:tc>
        <w:tc>
          <w:tcPr>
            <w:tcW w:w="608" w:type="dxa"/>
            <w:gridSpan w:val="2"/>
            <w:vMerge w:val="restart"/>
            <w:tcBorders>
              <w:top w:val="single" w:sz="4" w:space="0" w:color="000000"/>
              <w:left w:val="single" w:sz="4" w:space="0" w:color="000000"/>
              <w:bottom w:val="single" w:sz="4" w:space="0" w:color="000000"/>
              <w:right w:val="single" w:sz="4" w:space="0" w:color="000000"/>
            </w:tcBorders>
            <w:shd w:color="auto" w:fill="E0E0E0" w:val="clear"/>
          </w:tcPr>
          <w:p>
            <w:pPr>
              <w:pStyle w:val="Normal"/>
              <w:rPr/>
            </w:pPr>
            <w:r>
              <w:rPr/>
            </w:r>
          </w:p>
        </w:tc>
        <w:tc>
          <w:tcPr>
            <w:tcW w:w="567" w:type="dxa"/>
            <w:gridSpan w:val="2"/>
            <w:vMerge w:val="restart"/>
            <w:tcBorders>
              <w:top w:val="single" w:sz="4" w:space="0" w:color="000000"/>
              <w:left w:val="single" w:sz="4" w:space="0" w:color="000000"/>
              <w:bottom w:val="single" w:sz="4" w:space="0" w:color="000000"/>
              <w:right w:val="single" w:sz="4" w:space="0" w:color="000000"/>
            </w:tcBorders>
            <w:shd w:fill="auto" w:val="clear"/>
            <w:vAlign w:val="center"/>
          </w:tcPr>
          <w:p>
            <w:pPr>
              <w:pStyle w:val="Normal"/>
              <w:jc w:val="center"/>
              <w:rPr/>
            </w:pPr>
            <w:r>
              <w:rPr/>
              <w:t>x</w:t>
            </w:r>
          </w:p>
        </w:tc>
        <w:tc>
          <w:tcPr>
            <w:tcW w:w="781" w:type="dxa"/>
            <w:gridSpan w:val="2"/>
            <w:vMerge w:val="restart"/>
            <w:tcBorders>
              <w:top w:val="single" w:sz="4" w:space="0" w:color="000000"/>
              <w:left w:val="single" w:sz="4" w:space="0" w:color="000000"/>
              <w:bottom w:val="single" w:sz="4" w:space="0" w:color="000000"/>
              <w:right w:val="single" w:sz="4" w:space="0" w:color="000000"/>
            </w:tcBorders>
            <w:shd w:fill="auto" w:val="clear"/>
          </w:tcPr>
          <w:p>
            <w:pPr>
              <w:pStyle w:val="Normal"/>
              <w:rPr/>
            </w:pPr>
            <w:r>
              <w:rPr/>
            </w:r>
          </w:p>
        </w:tc>
      </w:tr>
      <w:tr>
        <w:trPr>
          <w:trHeight w:val="51" w:hRule="atLeast"/>
        </w:trPr>
        <w:tc>
          <w:tcPr>
            <w:tcW w:w="505" w:type="dxa"/>
            <w:vMerge w:val="continue"/>
            <w:tcBorders>
              <w:top w:val="single" w:sz="4" w:space="0" w:color="000000"/>
              <w:left w:val="single" w:sz="4" w:space="0" w:color="000000"/>
              <w:bottom w:val="single" w:sz="4" w:space="0" w:color="000000"/>
              <w:right w:val="single" w:sz="4" w:space="0" w:color="000000"/>
            </w:tcBorders>
            <w:shd w:fill="auto" w:val="clear"/>
          </w:tcPr>
          <w:p>
            <w:pPr>
              <w:pStyle w:val="Normal"/>
              <w:rPr/>
            </w:pPr>
            <w:r>
              <w:rPr/>
            </w:r>
          </w:p>
        </w:tc>
        <w:tc>
          <w:tcPr>
            <w:tcW w:w="3748" w:type="dxa"/>
            <w:vMerge w:val="continue"/>
            <w:tcBorders>
              <w:top w:val="single" w:sz="4" w:space="0" w:color="000000"/>
              <w:left w:val="single" w:sz="4" w:space="0" w:color="000000"/>
              <w:bottom w:val="single" w:sz="4" w:space="0" w:color="000000"/>
              <w:right w:val="single" w:sz="4" w:space="0" w:color="000000"/>
            </w:tcBorders>
            <w:shd w:fill="auto" w:val="clear"/>
          </w:tcPr>
          <w:p>
            <w:pPr>
              <w:pStyle w:val="Normal"/>
              <w:rPr>
                <w:rFonts w:cs="Arial"/>
              </w:rPr>
            </w:pPr>
            <w:r>
              <w:rPr>
                <w:rFonts w:cs="Arial"/>
              </w:rPr>
            </w:r>
          </w:p>
        </w:tc>
        <w:tc>
          <w:tcPr>
            <w:tcW w:w="3746" w:type="dxa"/>
            <w:tcBorders>
              <w:top w:val="single" w:sz="4" w:space="0" w:color="000000"/>
              <w:left w:val="single" w:sz="4" w:space="0" w:color="000000"/>
              <w:bottom w:val="single" w:sz="4" w:space="0" w:color="000000"/>
              <w:right w:val="single" w:sz="4" w:space="0" w:color="000000"/>
            </w:tcBorders>
            <w:shd w:fill="auto" w:val="clear"/>
          </w:tcPr>
          <w:p>
            <w:pPr>
              <w:pStyle w:val="Normal"/>
              <w:rPr>
                <w:rFonts w:cs="Arial"/>
              </w:rPr>
            </w:pPr>
            <w:r>
              <w:rPr>
                <w:rFonts w:cs="Arial"/>
              </w:rPr>
              <w:t>People with learning difficulties</w:t>
            </w:r>
          </w:p>
        </w:tc>
        <w:tc>
          <w:tcPr>
            <w:tcW w:w="608" w:type="dxa"/>
            <w:gridSpan w:val="2"/>
            <w:vMerge w:val="continue"/>
            <w:tcBorders>
              <w:top w:val="single" w:sz="4" w:space="0" w:color="000000"/>
              <w:left w:val="single" w:sz="4" w:space="0" w:color="000000"/>
              <w:bottom w:val="single" w:sz="4" w:space="0" w:color="000000"/>
              <w:right w:val="single" w:sz="4" w:space="0" w:color="000000"/>
            </w:tcBorders>
            <w:shd w:color="auto" w:fill="E0E0E0" w:val="clear"/>
          </w:tcPr>
          <w:p>
            <w:pPr>
              <w:pStyle w:val="Normal"/>
              <w:rPr/>
            </w:pPr>
            <w:r>
              <w:rPr/>
            </w:r>
          </w:p>
        </w:tc>
        <w:tc>
          <w:tcPr>
            <w:tcW w:w="567" w:type="dxa"/>
            <w:gridSpan w:val="2"/>
            <w:vMerge w:val="continue"/>
            <w:tcBorders>
              <w:top w:val="single" w:sz="4" w:space="0" w:color="000000"/>
              <w:left w:val="single" w:sz="4" w:space="0" w:color="000000"/>
              <w:bottom w:val="single" w:sz="4" w:space="0" w:color="000000"/>
              <w:right w:val="single" w:sz="4" w:space="0" w:color="000000"/>
            </w:tcBorders>
            <w:shd w:fill="auto" w:val="clear"/>
          </w:tcPr>
          <w:p>
            <w:pPr>
              <w:pStyle w:val="Normal"/>
              <w:rPr/>
            </w:pPr>
            <w:r>
              <w:rPr/>
            </w:r>
          </w:p>
        </w:tc>
        <w:tc>
          <w:tcPr>
            <w:tcW w:w="781" w:type="dxa"/>
            <w:gridSpan w:val="2"/>
            <w:vMerge w:val="continue"/>
            <w:tcBorders>
              <w:top w:val="single" w:sz="4" w:space="0" w:color="000000"/>
              <w:left w:val="single" w:sz="4" w:space="0" w:color="000000"/>
              <w:bottom w:val="single" w:sz="4" w:space="0" w:color="000000"/>
              <w:right w:val="single" w:sz="4" w:space="0" w:color="000000"/>
            </w:tcBorders>
            <w:shd w:fill="auto" w:val="clear"/>
          </w:tcPr>
          <w:p>
            <w:pPr>
              <w:pStyle w:val="Normal"/>
              <w:rPr/>
            </w:pPr>
            <w:r>
              <w:rPr/>
            </w:r>
          </w:p>
        </w:tc>
      </w:tr>
      <w:tr>
        <w:trPr>
          <w:trHeight w:val="51" w:hRule="atLeast"/>
        </w:trPr>
        <w:tc>
          <w:tcPr>
            <w:tcW w:w="505" w:type="dxa"/>
            <w:vMerge w:val="continue"/>
            <w:tcBorders>
              <w:top w:val="single" w:sz="4" w:space="0" w:color="000000"/>
              <w:left w:val="single" w:sz="4" w:space="0" w:color="000000"/>
              <w:bottom w:val="single" w:sz="4" w:space="0" w:color="000000"/>
              <w:right w:val="single" w:sz="4" w:space="0" w:color="000000"/>
            </w:tcBorders>
            <w:shd w:fill="auto" w:val="clear"/>
          </w:tcPr>
          <w:p>
            <w:pPr>
              <w:pStyle w:val="Normal"/>
              <w:rPr/>
            </w:pPr>
            <w:r>
              <w:rPr/>
            </w:r>
          </w:p>
        </w:tc>
        <w:tc>
          <w:tcPr>
            <w:tcW w:w="3748" w:type="dxa"/>
            <w:vMerge w:val="continue"/>
            <w:tcBorders>
              <w:top w:val="single" w:sz="4" w:space="0" w:color="000000"/>
              <w:left w:val="single" w:sz="4" w:space="0" w:color="000000"/>
              <w:bottom w:val="single" w:sz="4" w:space="0" w:color="000000"/>
              <w:right w:val="single" w:sz="4" w:space="0" w:color="000000"/>
            </w:tcBorders>
            <w:shd w:fill="auto" w:val="clear"/>
          </w:tcPr>
          <w:p>
            <w:pPr>
              <w:pStyle w:val="Normal"/>
              <w:rPr>
                <w:rFonts w:cs="Arial"/>
              </w:rPr>
            </w:pPr>
            <w:r>
              <w:rPr>
                <w:rFonts w:cs="Arial"/>
              </w:rPr>
            </w:r>
          </w:p>
        </w:tc>
        <w:tc>
          <w:tcPr>
            <w:tcW w:w="3746" w:type="dxa"/>
            <w:tcBorders>
              <w:top w:val="single" w:sz="4" w:space="0" w:color="000000"/>
              <w:left w:val="single" w:sz="4" w:space="0" w:color="000000"/>
              <w:bottom w:val="single" w:sz="4" w:space="0" w:color="000000"/>
              <w:right w:val="single" w:sz="4" w:space="0" w:color="000000"/>
            </w:tcBorders>
            <w:shd w:fill="auto" w:val="clear"/>
          </w:tcPr>
          <w:p>
            <w:pPr>
              <w:pStyle w:val="Normal"/>
              <w:rPr>
                <w:rFonts w:cs="Arial"/>
              </w:rPr>
            </w:pPr>
            <w:r>
              <w:rPr>
                <w:rFonts w:cs="Arial"/>
              </w:rPr>
              <w:t>People who are unconscious or severely ill</w:t>
            </w:r>
          </w:p>
        </w:tc>
        <w:tc>
          <w:tcPr>
            <w:tcW w:w="608" w:type="dxa"/>
            <w:gridSpan w:val="2"/>
            <w:vMerge w:val="continue"/>
            <w:tcBorders>
              <w:top w:val="single" w:sz="4" w:space="0" w:color="000000"/>
              <w:left w:val="single" w:sz="4" w:space="0" w:color="000000"/>
              <w:bottom w:val="single" w:sz="4" w:space="0" w:color="000000"/>
              <w:right w:val="single" w:sz="4" w:space="0" w:color="000000"/>
            </w:tcBorders>
            <w:shd w:color="auto" w:fill="E0E0E0" w:val="clear"/>
          </w:tcPr>
          <w:p>
            <w:pPr>
              <w:pStyle w:val="Normal"/>
              <w:rPr/>
            </w:pPr>
            <w:r>
              <w:rPr/>
            </w:r>
          </w:p>
        </w:tc>
        <w:tc>
          <w:tcPr>
            <w:tcW w:w="567" w:type="dxa"/>
            <w:gridSpan w:val="2"/>
            <w:vMerge w:val="continue"/>
            <w:tcBorders>
              <w:top w:val="single" w:sz="4" w:space="0" w:color="000000"/>
              <w:left w:val="single" w:sz="4" w:space="0" w:color="000000"/>
              <w:bottom w:val="single" w:sz="4" w:space="0" w:color="000000"/>
              <w:right w:val="single" w:sz="4" w:space="0" w:color="000000"/>
            </w:tcBorders>
            <w:shd w:fill="auto" w:val="clear"/>
          </w:tcPr>
          <w:p>
            <w:pPr>
              <w:pStyle w:val="Normal"/>
              <w:rPr/>
            </w:pPr>
            <w:r>
              <w:rPr/>
            </w:r>
          </w:p>
        </w:tc>
        <w:tc>
          <w:tcPr>
            <w:tcW w:w="781" w:type="dxa"/>
            <w:gridSpan w:val="2"/>
            <w:vMerge w:val="continue"/>
            <w:tcBorders>
              <w:top w:val="single" w:sz="4" w:space="0" w:color="000000"/>
              <w:left w:val="single" w:sz="4" w:space="0" w:color="000000"/>
              <w:bottom w:val="single" w:sz="4" w:space="0" w:color="000000"/>
              <w:right w:val="single" w:sz="4" w:space="0" w:color="000000"/>
            </w:tcBorders>
            <w:shd w:fill="auto" w:val="clear"/>
          </w:tcPr>
          <w:p>
            <w:pPr>
              <w:pStyle w:val="Normal"/>
              <w:rPr/>
            </w:pPr>
            <w:r>
              <w:rPr/>
            </w:r>
          </w:p>
        </w:tc>
      </w:tr>
      <w:tr>
        <w:trPr>
          <w:trHeight w:val="51" w:hRule="atLeast"/>
        </w:trPr>
        <w:tc>
          <w:tcPr>
            <w:tcW w:w="505" w:type="dxa"/>
            <w:vMerge w:val="continue"/>
            <w:tcBorders>
              <w:top w:val="single" w:sz="4" w:space="0" w:color="000000"/>
              <w:left w:val="single" w:sz="4" w:space="0" w:color="000000"/>
              <w:bottom w:val="single" w:sz="4" w:space="0" w:color="000000"/>
              <w:right w:val="single" w:sz="4" w:space="0" w:color="000000"/>
            </w:tcBorders>
            <w:shd w:fill="auto" w:val="clear"/>
          </w:tcPr>
          <w:p>
            <w:pPr>
              <w:pStyle w:val="Normal"/>
              <w:rPr/>
            </w:pPr>
            <w:r>
              <w:rPr/>
            </w:r>
          </w:p>
        </w:tc>
        <w:tc>
          <w:tcPr>
            <w:tcW w:w="3748" w:type="dxa"/>
            <w:vMerge w:val="continue"/>
            <w:tcBorders>
              <w:top w:val="single" w:sz="4" w:space="0" w:color="000000"/>
              <w:left w:val="single" w:sz="4" w:space="0" w:color="000000"/>
              <w:bottom w:val="single" w:sz="4" w:space="0" w:color="000000"/>
              <w:right w:val="single" w:sz="4" w:space="0" w:color="000000"/>
            </w:tcBorders>
            <w:shd w:fill="auto" w:val="clear"/>
          </w:tcPr>
          <w:p>
            <w:pPr>
              <w:pStyle w:val="Normal"/>
              <w:rPr>
                <w:rFonts w:cs="Arial"/>
              </w:rPr>
            </w:pPr>
            <w:r>
              <w:rPr>
                <w:rFonts w:cs="Arial"/>
              </w:rPr>
            </w:r>
          </w:p>
        </w:tc>
        <w:tc>
          <w:tcPr>
            <w:tcW w:w="3746" w:type="dxa"/>
            <w:tcBorders>
              <w:top w:val="single" w:sz="4" w:space="0" w:color="000000"/>
              <w:left w:val="single" w:sz="4" w:space="0" w:color="000000"/>
              <w:bottom w:val="single" w:sz="4" w:space="0" w:color="000000"/>
              <w:right w:val="single" w:sz="4" w:space="0" w:color="000000"/>
            </w:tcBorders>
            <w:shd w:fill="auto" w:val="clear"/>
          </w:tcPr>
          <w:p>
            <w:pPr>
              <w:pStyle w:val="Normal"/>
              <w:rPr>
                <w:rFonts w:cs="Arial"/>
              </w:rPr>
            </w:pPr>
            <w:r>
              <w:rPr>
                <w:rFonts w:cs="Arial"/>
              </w:rPr>
              <w:t>NHS patients</w:t>
            </w:r>
          </w:p>
        </w:tc>
        <w:tc>
          <w:tcPr>
            <w:tcW w:w="608" w:type="dxa"/>
            <w:gridSpan w:val="2"/>
            <w:vMerge w:val="continue"/>
            <w:tcBorders>
              <w:top w:val="single" w:sz="4" w:space="0" w:color="000000"/>
              <w:left w:val="single" w:sz="4" w:space="0" w:color="000000"/>
              <w:bottom w:val="single" w:sz="4" w:space="0" w:color="000000"/>
              <w:right w:val="single" w:sz="4" w:space="0" w:color="000000"/>
            </w:tcBorders>
            <w:shd w:color="auto" w:fill="E0E0E0" w:val="clear"/>
          </w:tcPr>
          <w:p>
            <w:pPr>
              <w:pStyle w:val="Normal"/>
              <w:rPr/>
            </w:pPr>
            <w:r>
              <w:rPr/>
            </w:r>
          </w:p>
        </w:tc>
        <w:tc>
          <w:tcPr>
            <w:tcW w:w="567" w:type="dxa"/>
            <w:gridSpan w:val="2"/>
            <w:vMerge w:val="continue"/>
            <w:tcBorders>
              <w:top w:val="single" w:sz="4" w:space="0" w:color="000000"/>
              <w:left w:val="single" w:sz="4" w:space="0" w:color="000000"/>
              <w:bottom w:val="single" w:sz="4" w:space="0" w:color="000000"/>
              <w:right w:val="single" w:sz="4" w:space="0" w:color="000000"/>
            </w:tcBorders>
            <w:shd w:fill="auto" w:val="clear"/>
          </w:tcPr>
          <w:p>
            <w:pPr>
              <w:pStyle w:val="Normal"/>
              <w:rPr/>
            </w:pPr>
            <w:r>
              <w:rPr/>
            </w:r>
          </w:p>
        </w:tc>
        <w:tc>
          <w:tcPr>
            <w:tcW w:w="781" w:type="dxa"/>
            <w:gridSpan w:val="2"/>
            <w:vMerge w:val="continue"/>
            <w:tcBorders>
              <w:top w:val="single" w:sz="4" w:space="0" w:color="000000"/>
              <w:left w:val="single" w:sz="4" w:space="0" w:color="000000"/>
              <w:bottom w:val="single" w:sz="4" w:space="0" w:color="000000"/>
              <w:right w:val="single" w:sz="4" w:space="0" w:color="000000"/>
            </w:tcBorders>
            <w:shd w:fill="auto" w:val="clear"/>
          </w:tcPr>
          <w:p>
            <w:pPr>
              <w:pStyle w:val="Normal"/>
              <w:rPr/>
            </w:pPr>
            <w:r>
              <w:rPr/>
            </w:r>
          </w:p>
        </w:tc>
      </w:tr>
      <w:tr>
        <w:trPr>
          <w:trHeight w:val="470" w:hRule="atLeast"/>
        </w:trPr>
        <w:tc>
          <w:tcPr>
            <w:tcW w:w="505" w:type="dxa"/>
            <w:vMerge w:val="continue"/>
            <w:tcBorders>
              <w:top w:val="single" w:sz="4" w:space="0" w:color="000000"/>
              <w:left w:val="single" w:sz="4" w:space="0" w:color="000000"/>
              <w:bottom w:val="single" w:sz="4" w:space="0" w:color="000000"/>
              <w:right w:val="single" w:sz="4" w:space="0" w:color="000000"/>
            </w:tcBorders>
            <w:shd w:fill="auto" w:val="clear"/>
          </w:tcPr>
          <w:p>
            <w:pPr>
              <w:pStyle w:val="Normal"/>
              <w:rPr/>
            </w:pPr>
            <w:r>
              <w:rPr/>
            </w:r>
          </w:p>
        </w:tc>
        <w:tc>
          <w:tcPr>
            <w:tcW w:w="3748" w:type="dxa"/>
            <w:vMerge w:val="continue"/>
            <w:tcBorders>
              <w:top w:val="single" w:sz="4" w:space="0" w:color="000000"/>
              <w:left w:val="single" w:sz="4" w:space="0" w:color="000000"/>
              <w:bottom w:val="single" w:sz="4" w:space="0" w:color="000000"/>
              <w:right w:val="single" w:sz="4" w:space="0" w:color="000000"/>
            </w:tcBorders>
            <w:shd w:fill="auto" w:val="clear"/>
          </w:tcPr>
          <w:p>
            <w:pPr>
              <w:pStyle w:val="Normal"/>
              <w:rPr>
                <w:rFonts w:cs="Arial"/>
              </w:rPr>
            </w:pPr>
            <w:r>
              <w:rPr>
                <w:rFonts w:cs="Arial"/>
              </w:rPr>
            </w:r>
          </w:p>
        </w:tc>
        <w:tc>
          <w:tcPr>
            <w:tcW w:w="3746" w:type="dxa"/>
            <w:tcBorders>
              <w:top w:val="single" w:sz="4" w:space="0" w:color="000000"/>
              <w:left w:val="single" w:sz="4" w:space="0" w:color="000000"/>
              <w:bottom w:val="single" w:sz="4" w:space="0" w:color="000000"/>
              <w:right w:val="single" w:sz="4" w:space="0" w:color="000000"/>
            </w:tcBorders>
            <w:shd w:fill="auto" w:val="clear"/>
          </w:tcPr>
          <w:p>
            <w:pPr>
              <w:pStyle w:val="Normal"/>
              <w:rPr>
                <w:rFonts w:cs="Arial"/>
              </w:rPr>
            </w:pPr>
            <w:r>
              <w:rPr>
                <w:rFonts w:cs="Arial"/>
              </w:rPr>
              <w:t>Other vulnerable groups (specify)</w:t>
            </w:r>
          </w:p>
        </w:tc>
        <w:tc>
          <w:tcPr>
            <w:tcW w:w="608" w:type="dxa"/>
            <w:gridSpan w:val="2"/>
            <w:vMerge w:val="continue"/>
            <w:tcBorders>
              <w:top w:val="single" w:sz="4" w:space="0" w:color="000000"/>
              <w:left w:val="single" w:sz="4" w:space="0" w:color="000000"/>
              <w:bottom w:val="single" w:sz="4" w:space="0" w:color="000000"/>
              <w:right w:val="single" w:sz="4" w:space="0" w:color="000000"/>
            </w:tcBorders>
            <w:shd w:color="auto" w:fill="E0E0E0" w:val="clear"/>
          </w:tcPr>
          <w:p>
            <w:pPr>
              <w:pStyle w:val="Normal"/>
              <w:rPr/>
            </w:pPr>
            <w:r>
              <w:rPr/>
            </w:r>
          </w:p>
        </w:tc>
        <w:tc>
          <w:tcPr>
            <w:tcW w:w="567" w:type="dxa"/>
            <w:gridSpan w:val="2"/>
            <w:vMerge w:val="continue"/>
            <w:tcBorders>
              <w:top w:val="single" w:sz="4" w:space="0" w:color="000000"/>
              <w:left w:val="single" w:sz="4" w:space="0" w:color="000000"/>
              <w:bottom w:val="single" w:sz="4" w:space="0" w:color="000000"/>
              <w:right w:val="single" w:sz="4" w:space="0" w:color="000000"/>
            </w:tcBorders>
            <w:shd w:fill="auto" w:val="clear"/>
          </w:tcPr>
          <w:p>
            <w:pPr>
              <w:pStyle w:val="Normal"/>
              <w:rPr/>
            </w:pPr>
            <w:r>
              <w:rPr/>
            </w:r>
          </w:p>
        </w:tc>
        <w:tc>
          <w:tcPr>
            <w:tcW w:w="781" w:type="dxa"/>
            <w:gridSpan w:val="2"/>
            <w:vMerge w:val="continue"/>
            <w:tcBorders>
              <w:top w:val="single" w:sz="4" w:space="0" w:color="000000"/>
              <w:left w:val="single" w:sz="4" w:space="0" w:color="000000"/>
              <w:bottom w:val="single" w:sz="4" w:space="0" w:color="000000"/>
              <w:right w:val="single" w:sz="4" w:space="0" w:color="000000"/>
            </w:tcBorders>
            <w:shd w:fill="auto" w:val="clear"/>
          </w:tcPr>
          <w:p>
            <w:pPr>
              <w:pStyle w:val="Normal"/>
              <w:rPr/>
            </w:pPr>
            <w:r>
              <w:rPr/>
            </w:r>
          </w:p>
        </w:tc>
      </w:tr>
    </w:tbl>
    <w:p>
      <w:pPr>
        <w:pStyle w:val="Normal"/>
        <w:rPr>
          <w:i/>
          <w:i/>
        </w:rPr>
      </w:pPr>
      <w:r>
        <w:rPr>
          <w:i/>
        </w:rPr>
      </w:r>
    </w:p>
    <w:p>
      <w:pPr>
        <w:pStyle w:val="Normal"/>
        <w:rPr>
          <w:i/>
          <w:i/>
        </w:rPr>
      </w:pPr>
      <w:r>
        <w:rPr>
          <w:i/>
        </w:rPr>
      </w:r>
    </w:p>
    <w:p>
      <w:pPr>
        <w:pStyle w:val="Normal"/>
        <w:keepNext w:val="true"/>
        <w:rPr>
          <w:b/>
          <w:b/>
        </w:rPr>
      </w:pPr>
      <w:r>
        <w:rPr>
          <w:b/>
        </w:rPr>
      </w:r>
      <w:r>
        <w:br w:type="page"/>
      </w:r>
    </w:p>
    <w:p>
      <w:pPr>
        <w:pStyle w:val="Normal"/>
        <w:rPr/>
      </w:pPr>
      <w:r>
        <w:rPr>
          <w:b/>
        </w:rPr>
        <w:t>Data Protection:</w:t>
      </w:r>
      <w:r>
        <w:rPr>
          <w:i/>
        </w:rPr>
        <w:t xml:space="preserve"> If you answer </w:t>
      </w:r>
      <w:r>
        <w:rPr>
          <w:b/>
          <w:i/>
        </w:rPr>
        <w:t xml:space="preserve">NO </w:t>
      </w:r>
      <w:r>
        <w:rPr>
          <w:i/>
        </w:rPr>
        <w:t>to any of the following you must submit a full ethical approval form</w:t>
      </w:r>
    </w:p>
    <w:p>
      <w:pPr>
        <w:pStyle w:val="Normal"/>
        <w:keepNext w:val="true"/>
        <w:rPr>
          <w:i/>
          <w:i/>
        </w:rPr>
      </w:pPr>
      <w:r>
        <w:rPr>
          <w:i/>
        </w:rPr>
      </w:r>
    </w:p>
    <w:tbl>
      <w:tblPr>
        <w:tblpPr w:bottomFromText="0" w:horzAnchor="margin" w:leftFromText="180" w:rightFromText="180" w:tblpX="108" w:tblpY="137" w:topFromText="0" w:vertAnchor="text"/>
        <w:tblW w:w="9956" w:type="dxa"/>
        <w:jc w:val="left"/>
        <w:tblInd w:w="108" w:type="dxa"/>
        <w:tblCellMar>
          <w:top w:w="0" w:type="dxa"/>
          <w:left w:w="108" w:type="dxa"/>
          <w:bottom w:w="0" w:type="dxa"/>
          <w:right w:w="108" w:type="dxa"/>
        </w:tblCellMar>
        <w:tblLook w:val="01e0" w:noVBand="0" w:noHBand="0" w:lastColumn="1" w:firstColumn="1" w:lastRow="1" w:firstRow="1"/>
      </w:tblPr>
      <w:tblGrid>
        <w:gridCol w:w="505"/>
        <w:gridCol w:w="7496"/>
        <w:gridCol w:w="608"/>
        <w:gridCol w:w="567"/>
        <w:gridCol w:w="780"/>
      </w:tblGrid>
      <w:tr>
        <w:trPr>
          <w:trHeight w:val="287" w:hRule="atLeast"/>
        </w:trPr>
        <w:tc>
          <w:tcPr>
            <w:tcW w:w="505" w:type="dxa"/>
            <w:tcBorders>
              <w:top w:val="single" w:sz="4" w:space="0" w:color="000000"/>
              <w:left w:val="single" w:sz="4" w:space="0" w:color="000000"/>
              <w:bottom w:val="single" w:sz="4" w:space="0" w:color="000000"/>
              <w:right w:val="single" w:sz="4" w:space="0" w:color="000000"/>
            </w:tcBorders>
            <w:shd w:fill="auto" w:val="clear"/>
          </w:tcPr>
          <w:p>
            <w:pPr>
              <w:pStyle w:val="Normal"/>
              <w:rPr/>
            </w:pPr>
            <w:r>
              <w:rPr/>
            </w:r>
          </w:p>
        </w:tc>
        <w:tc>
          <w:tcPr>
            <w:tcW w:w="7496" w:type="dxa"/>
            <w:tcBorders>
              <w:top w:val="single" w:sz="4" w:space="0" w:color="000000"/>
              <w:left w:val="single" w:sz="4" w:space="0" w:color="000000"/>
              <w:bottom w:val="single" w:sz="4" w:space="0" w:color="000000"/>
              <w:right w:val="single" w:sz="4" w:space="0" w:color="000000"/>
            </w:tcBorders>
            <w:shd w:fill="auto" w:val="clear"/>
          </w:tcPr>
          <w:p>
            <w:pPr>
              <w:pStyle w:val="Normal"/>
              <w:rPr>
                <w:i/>
                <w:i/>
              </w:rPr>
            </w:pPr>
            <w:r>
              <w:rPr>
                <w:i/>
              </w:rPr>
            </w:r>
          </w:p>
        </w:tc>
        <w:tc>
          <w:tcPr>
            <w:tcW w:w="608" w:type="dxa"/>
            <w:tcBorders>
              <w:top w:val="single" w:sz="4" w:space="0" w:color="000000"/>
              <w:left w:val="single" w:sz="4" w:space="0" w:color="000000"/>
              <w:bottom w:val="single" w:sz="4" w:space="0" w:color="000000"/>
              <w:right w:val="single" w:sz="4" w:space="0" w:color="000000"/>
            </w:tcBorders>
            <w:shd w:fill="auto" w:val="clear"/>
          </w:tcPr>
          <w:p>
            <w:pPr>
              <w:pStyle w:val="Normal"/>
              <w:jc w:val="center"/>
              <w:rPr>
                <w:sz w:val="18"/>
                <w:szCs w:val="18"/>
              </w:rPr>
            </w:pPr>
            <w:r>
              <w:rPr>
                <w:sz w:val="18"/>
                <w:szCs w:val="18"/>
              </w:rPr>
              <w:t>YES</w:t>
            </w:r>
          </w:p>
        </w:tc>
        <w:tc>
          <w:tcPr>
            <w:tcW w:w="567" w:type="dxa"/>
            <w:tcBorders>
              <w:top w:val="single" w:sz="4" w:space="0" w:color="000000"/>
              <w:left w:val="single" w:sz="4" w:space="0" w:color="000000"/>
              <w:bottom w:val="single" w:sz="4" w:space="0" w:color="000000"/>
              <w:right w:val="single" w:sz="4" w:space="0" w:color="000000"/>
            </w:tcBorders>
            <w:shd w:color="auto" w:fill="E0E0E0" w:val="clear"/>
          </w:tcPr>
          <w:p>
            <w:pPr>
              <w:pStyle w:val="Normal"/>
              <w:jc w:val="center"/>
              <w:rPr>
                <w:sz w:val="18"/>
                <w:szCs w:val="18"/>
              </w:rPr>
            </w:pPr>
            <w:r>
              <w:rPr>
                <w:sz w:val="18"/>
                <w:szCs w:val="18"/>
              </w:rPr>
              <w:t>NO</w:t>
            </w:r>
          </w:p>
        </w:tc>
        <w:tc>
          <w:tcPr>
            <w:tcW w:w="780" w:type="dxa"/>
            <w:tcBorders>
              <w:top w:val="single" w:sz="4" w:space="0" w:color="000000"/>
              <w:left w:val="single" w:sz="4" w:space="0" w:color="000000"/>
              <w:bottom w:val="single" w:sz="4" w:space="0" w:color="000000"/>
              <w:right w:val="single" w:sz="4" w:space="0" w:color="000000"/>
            </w:tcBorders>
            <w:shd w:fill="auto" w:val="clear"/>
          </w:tcPr>
          <w:p>
            <w:pPr>
              <w:pStyle w:val="Normal"/>
              <w:jc w:val="center"/>
              <w:rPr>
                <w:sz w:val="18"/>
                <w:szCs w:val="18"/>
              </w:rPr>
            </w:pPr>
            <w:r>
              <w:rPr>
                <w:sz w:val="18"/>
                <w:szCs w:val="18"/>
              </w:rPr>
              <w:t>N/A</w:t>
            </w:r>
          </w:p>
        </w:tc>
      </w:tr>
      <w:tr>
        <w:trPr>
          <w:trHeight w:val="309" w:hRule="atLeast"/>
        </w:trPr>
        <w:tc>
          <w:tcPr>
            <w:tcW w:w="505" w:type="dxa"/>
            <w:tcBorders>
              <w:top w:val="single" w:sz="4" w:space="0" w:color="000000"/>
              <w:left w:val="single" w:sz="4" w:space="0" w:color="000000"/>
              <w:bottom w:val="single" w:sz="4" w:space="0" w:color="000000"/>
              <w:right w:val="single" w:sz="4" w:space="0" w:color="000000"/>
            </w:tcBorders>
            <w:shd w:fill="auto" w:val="clear"/>
          </w:tcPr>
          <w:p>
            <w:pPr>
              <w:pStyle w:val="Normal"/>
              <w:rPr>
                <w:sz w:val="18"/>
                <w:szCs w:val="18"/>
              </w:rPr>
            </w:pPr>
            <w:r>
              <w:rPr>
                <w:sz w:val="18"/>
                <w:szCs w:val="18"/>
              </w:rPr>
              <w:t>17</w:t>
            </w:r>
          </w:p>
        </w:tc>
        <w:tc>
          <w:tcPr>
            <w:tcW w:w="7496" w:type="dxa"/>
            <w:tcBorders>
              <w:top w:val="single" w:sz="4" w:space="0" w:color="000000"/>
              <w:left w:val="single" w:sz="4" w:space="0" w:color="000000"/>
              <w:bottom w:val="single" w:sz="4" w:space="0" w:color="000000"/>
              <w:right w:val="single" w:sz="4" w:space="0" w:color="000000"/>
            </w:tcBorders>
            <w:shd w:fill="auto" w:val="clear"/>
          </w:tcPr>
          <w:p>
            <w:pPr>
              <w:pStyle w:val="Normal"/>
              <w:rPr>
                <w:rFonts w:cs="Arial"/>
              </w:rPr>
            </w:pPr>
            <w:r>
              <w:rPr>
                <w:rFonts w:cs="Arial"/>
              </w:rPr>
              <w:t xml:space="preserve">Any personal / sensitive data will be stored in password protected folders on computers.  </w:t>
            </w:r>
          </w:p>
        </w:tc>
        <w:tc>
          <w:tcPr>
            <w:tcW w:w="608" w:type="dxa"/>
            <w:tcBorders>
              <w:top w:val="single" w:sz="4" w:space="0" w:color="000000"/>
              <w:left w:val="single" w:sz="4" w:space="0" w:color="000000"/>
              <w:bottom w:val="single" w:sz="4" w:space="0" w:color="000000"/>
              <w:right w:val="single" w:sz="4" w:space="0" w:color="000000"/>
            </w:tcBorders>
            <w:shd w:fill="auto" w:val="clear"/>
          </w:tcPr>
          <w:p>
            <w:pPr>
              <w:pStyle w:val="Normal"/>
              <w:jc w:val="center"/>
              <w:rPr/>
            </w:pPr>
            <w:r>
              <w:rPr/>
              <w:t>x</w:t>
            </w:r>
          </w:p>
        </w:tc>
        <w:tc>
          <w:tcPr>
            <w:tcW w:w="567" w:type="dxa"/>
            <w:tcBorders>
              <w:top w:val="single" w:sz="4" w:space="0" w:color="000000"/>
              <w:left w:val="single" w:sz="4" w:space="0" w:color="000000"/>
              <w:bottom w:val="single" w:sz="4" w:space="0" w:color="000000"/>
              <w:right w:val="single" w:sz="4" w:space="0" w:color="000000"/>
            </w:tcBorders>
            <w:shd w:color="auto" w:fill="E0E0E0" w:val="clear"/>
          </w:tcPr>
          <w:p>
            <w:pPr>
              <w:pStyle w:val="Normal"/>
              <w:rPr/>
            </w:pPr>
            <w:r>
              <w:rPr/>
            </w:r>
          </w:p>
        </w:tc>
        <w:tc>
          <w:tcPr>
            <w:tcW w:w="780" w:type="dxa"/>
            <w:tcBorders>
              <w:top w:val="single" w:sz="4" w:space="0" w:color="000000"/>
              <w:left w:val="single" w:sz="4" w:space="0" w:color="000000"/>
              <w:bottom w:val="single" w:sz="4" w:space="0" w:color="000000"/>
              <w:right w:val="single" w:sz="4" w:space="0" w:color="000000"/>
            </w:tcBorders>
            <w:shd w:fill="auto" w:val="clear"/>
          </w:tcPr>
          <w:p>
            <w:pPr>
              <w:pStyle w:val="Normal"/>
              <w:rPr/>
            </w:pPr>
            <w:r>
              <w:rPr/>
            </w:r>
          </w:p>
        </w:tc>
      </w:tr>
      <w:tr>
        <w:trPr>
          <w:trHeight w:val="287" w:hRule="atLeast"/>
        </w:trPr>
        <w:tc>
          <w:tcPr>
            <w:tcW w:w="505" w:type="dxa"/>
            <w:tcBorders>
              <w:top w:val="single" w:sz="4" w:space="0" w:color="000000"/>
              <w:left w:val="single" w:sz="4" w:space="0" w:color="000000"/>
              <w:bottom w:val="single" w:sz="4" w:space="0" w:color="000000"/>
              <w:right w:val="single" w:sz="4" w:space="0" w:color="000000"/>
            </w:tcBorders>
            <w:shd w:fill="auto" w:val="clear"/>
          </w:tcPr>
          <w:p>
            <w:pPr>
              <w:pStyle w:val="Normal"/>
              <w:rPr>
                <w:sz w:val="18"/>
                <w:szCs w:val="18"/>
              </w:rPr>
            </w:pPr>
            <w:r>
              <w:rPr>
                <w:sz w:val="18"/>
                <w:szCs w:val="18"/>
              </w:rPr>
              <w:t>18</w:t>
            </w:r>
          </w:p>
        </w:tc>
        <w:tc>
          <w:tcPr>
            <w:tcW w:w="7496" w:type="dxa"/>
            <w:tcBorders>
              <w:top w:val="single" w:sz="4" w:space="0" w:color="000000"/>
              <w:left w:val="single" w:sz="4" w:space="0" w:color="000000"/>
              <w:bottom w:val="single" w:sz="4" w:space="0" w:color="000000"/>
              <w:right w:val="single" w:sz="4" w:space="0" w:color="000000"/>
            </w:tcBorders>
            <w:shd w:fill="auto" w:val="clear"/>
          </w:tcPr>
          <w:p>
            <w:pPr>
              <w:pStyle w:val="Normal"/>
              <w:rPr>
                <w:rFonts w:cs="Arial"/>
              </w:rPr>
            </w:pPr>
            <w:r>
              <w:rPr>
                <w:rFonts w:cs="Arial"/>
              </w:rPr>
              <w:t>Any hard copies of personal data (including consent forms) will be stored in a secure place.</w:t>
            </w:r>
          </w:p>
          <w:p>
            <w:pPr>
              <w:pStyle w:val="Normal"/>
              <w:rPr>
                <w:rFonts w:cs="Arial"/>
              </w:rPr>
            </w:pPr>
            <w:r>
              <w:rPr>
                <w:rFonts w:cs="Arial"/>
              </w:rPr>
            </w:r>
          </w:p>
        </w:tc>
        <w:tc>
          <w:tcPr>
            <w:tcW w:w="608" w:type="dxa"/>
            <w:tcBorders>
              <w:top w:val="single" w:sz="4" w:space="0" w:color="000000"/>
              <w:left w:val="single" w:sz="4" w:space="0" w:color="000000"/>
              <w:bottom w:val="single" w:sz="4" w:space="0" w:color="000000"/>
              <w:right w:val="single" w:sz="4" w:space="0" w:color="000000"/>
            </w:tcBorders>
            <w:shd w:fill="auto" w:val="clear"/>
          </w:tcPr>
          <w:p>
            <w:pPr>
              <w:pStyle w:val="Normal"/>
              <w:jc w:val="center"/>
              <w:rPr/>
            </w:pPr>
            <w:r>
              <w:rPr/>
              <w:t>x</w:t>
            </w:r>
          </w:p>
        </w:tc>
        <w:tc>
          <w:tcPr>
            <w:tcW w:w="567" w:type="dxa"/>
            <w:tcBorders>
              <w:top w:val="single" w:sz="4" w:space="0" w:color="000000"/>
              <w:left w:val="single" w:sz="4" w:space="0" w:color="000000"/>
              <w:bottom w:val="single" w:sz="4" w:space="0" w:color="000000"/>
              <w:right w:val="single" w:sz="4" w:space="0" w:color="000000"/>
            </w:tcBorders>
            <w:shd w:color="auto" w:fill="E0E0E0" w:val="clear"/>
          </w:tcPr>
          <w:p>
            <w:pPr>
              <w:pStyle w:val="Normal"/>
              <w:rPr/>
            </w:pPr>
            <w:r>
              <w:rPr/>
            </w:r>
          </w:p>
        </w:tc>
        <w:tc>
          <w:tcPr>
            <w:tcW w:w="780" w:type="dxa"/>
            <w:tcBorders>
              <w:top w:val="single" w:sz="4" w:space="0" w:color="000000"/>
              <w:left w:val="single" w:sz="4" w:space="0" w:color="000000"/>
              <w:bottom w:val="single" w:sz="4" w:space="0" w:color="000000"/>
              <w:right w:val="single" w:sz="4" w:space="0" w:color="000000"/>
            </w:tcBorders>
            <w:shd w:fill="auto" w:val="clear"/>
          </w:tcPr>
          <w:p>
            <w:pPr>
              <w:pStyle w:val="Normal"/>
              <w:rPr/>
            </w:pPr>
            <w:r>
              <w:rPr/>
            </w:r>
          </w:p>
        </w:tc>
      </w:tr>
      <w:tr>
        <w:trPr>
          <w:trHeight w:val="287" w:hRule="atLeast"/>
        </w:trPr>
        <w:tc>
          <w:tcPr>
            <w:tcW w:w="505" w:type="dxa"/>
            <w:tcBorders>
              <w:top w:val="single" w:sz="4" w:space="0" w:color="000000"/>
              <w:left w:val="single" w:sz="4" w:space="0" w:color="000000"/>
              <w:bottom w:val="single" w:sz="4" w:space="0" w:color="000000"/>
              <w:right w:val="single" w:sz="4" w:space="0" w:color="000000"/>
            </w:tcBorders>
            <w:shd w:fill="auto" w:val="clear"/>
          </w:tcPr>
          <w:p>
            <w:pPr>
              <w:pStyle w:val="Normal"/>
              <w:rPr>
                <w:sz w:val="18"/>
                <w:szCs w:val="18"/>
              </w:rPr>
            </w:pPr>
            <w:r>
              <w:rPr>
                <w:sz w:val="18"/>
                <w:szCs w:val="18"/>
              </w:rPr>
              <w:t>19</w:t>
            </w:r>
          </w:p>
        </w:tc>
        <w:tc>
          <w:tcPr>
            <w:tcW w:w="7496" w:type="dxa"/>
            <w:tcBorders>
              <w:top w:val="single" w:sz="4" w:space="0" w:color="000000"/>
              <w:left w:val="single" w:sz="4" w:space="0" w:color="000000"/>
              <w:bottom w:val="single" w:sz="4" w:space="0" w:color="000000"/>
              <w:right w:val="single" w:sz="4" w:space="0" w:color="000000"/>
            </w:tcBorders>
            <w:shd w:fill="auto" w:val="clear"/>
          </w:tcPr>
          <w:p>
            <w:pPr>
              <w:pStyle w:val="Normal"/>
              <w:rPr>
                <w:rFonts w:cs="Arial"/>
              </w:rPr>
            </w:pPr>
            <w:r>
              <w:rPr>
                <w:rFonts w:cs="Arial"/>
              </w:rPr>
              <w:t>Only the student and supervisors will have access to the data generated from the study. (The supervisor may share the anonymised data with other researchers at the University of York)</w:t>
            </w:r>
          </w:p>
        </w:tc>
        <w:tc>
          <w:tcPr>
            <w:tcW w:w="608" w:type="dxa"/>
            <w:tcBorders>
              <w:top w:val="single" w:sz="4" w:space="0" w:color="000000"/>
              <w:left w:val="single" w:sz="4" w:space="0" w:color="000000"/>
              <w:bottom w:val="single" w:sz="4" w:space="0" w:color="000000"/>
              <w:right w:val="single" w:sz="4" w:space="0" w:color="000000"/>
            </w:tcBorders>
            <w:shd w:fill="auto" w:val="clear"/>
          </w:tcPr>
          <w:p>
            <w:pPr>
              <w:pStyle w:val="Normal"/>
              <w:jc w:val="center"/>
              <w:rPr/>
            </w:pPr>
            <w:r>
              <w:rPr/>
              <w:t>x</w:t>
            </w:r>
          </w:p>
        </w:tc>
        <w:tc>
          <w:tcPr>
            <w:tcW w:w="567" w:type="dxa"/>
            <w:tcBorders>
              <w:top w:val="single" w:sz="4" w:space="0" w:color="000000"/>
              <w:left w:val="single" w:sz="4" w:space="0" w:color="000000"/>
              <w:bottom w:val="single" w:sz="4" w:space="0" w:color="000000"/>
              <w:right w:val="single" w:sz="4" w:space="0" w:color="000000"/>
            </w:tcBorders>
            <w:shd w:color="auto" w:fill="E0E0E0" w:val="clear"/>
          </w:tcPr>
          <w:p>
            <w:pPr>
              <w:pStyle w:val="Normal"/>
              <w:rPr/>
            </w:pPr>
            <w:r>
              <w:rPr/>
            </w:r>
          </w:p>
        </w:tc>
        <w:tc>
          <w:tcPr>
            <w:tcW w:w="780" w:type="dxa"/>
            <w:tcBorders>
              <w:top w:val="single" w:sz="4" w:space="0" w:color="000000"/>
              <w:left w:val="single" w:sz="4" w:space="0" w:color="000000"/>
              <w:bottom w:val="single" w:sz="4" w:space="0" w:color="000000"/>
              <w:right w:val="single" w:sz="4" w:space="0" w:color="000000"/>
            </w:tcBorders>
            <w:shd w:fill="auto" w:val="clear"/>
          </w:tcPr>
          <w:p>
            <w:pPr>
              <w:pStyle w:val="Normal"/>
              <w:rPr/>
            </w:pPr>
            <w:r>
              <w:rPr/>
            </w:r>
          </w:p>
        </w:tc>
      </w:tr>
      <w:tr>
        <w:trPr>
          <w:trHeight w:val="287" w:hRule="atLeast"/>
        </w:trPr>
        <w:tc>
          <w:tcPr>
            <w:tcW w:w="505" w:type="dxa"/>
            <w:tcBorders>
              <w:top w:val="single" w:sz="4" w:space="0" w:color="000000"/>
              <w:left w:val="single" w:sz="4" w:space="0" w:color="000000"/>
              <w:bottom w:val="single" w:sz="4" w:space="0" w:color="000000"/>
              <w:right w:val="single" w:sz="4" w:space="0" w:color="000000"/>
            </w:tcBorders>
            <w:shd w:fill="auto" w:val="clear"/>
          </w:tcPr>
          <w:p>
            <w:pPr>
              <w:pStyle w:val="Normal"/>
              <w:rPr>
                <w:sz w:val="18"/>
                <w:szCs w:val="18"/>
              </w:rPr>
            </w:pPr>
            <w:r>
              <w:rPr>
                <w:sz w:val="18"/>
                <w:szCs w:val="18"/>
              </w:rPr>
              <w:t>20</w:t>
            </w:r>
          </w:p>
        </w:tc>
        <w:tc>
          <w:tcPr>
            <w:tcW w:w="7496" w:type="dxa"/>
            <w:tcBorders>
              <w:top w:val="single" w:sz="4" w:space="0" w:color="000000"/>
              <w:left w:val="single" w:sz="4" w:space="0" w:color="000000"/>
              <w:bottom w:val="single" w:sz="4" w:space="0" w:color="000000"/>
              <w:right w:val="single" w:sz="4" w:space="0" w:color="000000"/>
            </w:tcBorders>
            <w:shd w:fill="auto" w:val="clear"/>
          </w:tcPr>
          <w:p>
            <w:pPr>
              <w:pStyle w:val="Normal"/>
              <w:rPr>
                <w:rFonts w:cs="Arial"/>
              </w:rPr>
            </w:pPr>
            <w:r>
              <w:rPr>
                <w:rFonts w:cs="Arial"/>
              </w:rPr>
              <w:t>The data will be preserved beyond the study in line with University policy and will be placed in the custody of the supervisor at the end of the project.</w:t>
            </w:r>
          </w:p>
        </w:tc>
        <w:tc>
          <w:tcPr>
            <w:tcW w:w="608" w:type="dxa"/>
            <w:tcBorders>
              <w:top w:val="single" w:sz="4" w:space="0" w:color="000000"/>
              <w:left w:val="single" w:sz="4" w:space="0" w:color="000000"/>
              <w:bottom w:val="single" w:sz="4" w:space="0" w:color="000000"/>
              <w:right w:val="single" w:sz="4" w:space="0" w:color="000000"/>
            </w:tcBorders>
            <w:shd w:fill="auto" w:val="clear"/>
          </w:tcPr>
          <w:p>
            <w:pPr>
              <w:pStyle w:val="Normal"/>
              <w:jc w:val="center"/>
              <w:rPr/>
            </w:pPr>
            <w:r>
              <w:rPr/>
              <w:t>x</w:t>
            </w:r>
          </w:p>
        </w:tc>
        <w:tc>
          <w:tcPr>
            <w:tcW w:w="567" w:type="dxa"/>
            <w:tcBorders>
              <w:top w:val="single" w:sz="4" w:space="0" w:color="000000"/>
              <w:left w:val="single" w:sz="4" w:space="0" w:color="000000"/>
              <w:bottom w:val="single" w:sz="4" w:space="0" w:color="000000"/>
              <w:right w:val="single" w:sz="4" w:space="0" w:color="000000"/>
            </w:tcBorders>
            <w:shd w:color="auto" w:fill="E0E0E0" w:val="clear"/>
          </w:tcPr>
          <w:p>
            <w:pPr>
              <w:pStyle w:val="Normal"/>
              <w:jc w:val="center"/>
              <w:rPr/>
            </w:pPr>
            <w:r>
              <w:rPr/>
            </w:r>
          </w:p>
        </w:tc>
        <w:tc>
          <w:tcPr>
            <w:tcW w:w="780" w:type="dxa"/>
            <w:tcBorders>
              <w:top w:val="single" w:sz="4" w:space="0" w:color="000000"/>
              <w:left w:val="single" w:sz="4" w:space="0" w:color="000000"/>
              <w:bottom w:val="single" w:sz="4" w:space="0" w:color="000000"/>
              <w:right w:val="single" w:sz="4" w:space="0" w:color="000000"/>
            </w:tcBorders>
            <w:shd w:fill="auto" w:val="clear"/>
          </w:tcPr>
          <w:p>
            <w:pPr>
              <w:pStyle w:val="Normal"/>
              <w:jc w:val="center"/>
              <w:rPr/>
            </w:pPr>
            <w:r>
              <w:rPr/>
            </w:r>
          </w:p>
        </w:tc>
      </w:tr>
      <w:tr>
        <w:trPr>
          <w:trHeight w:val="309" w:hRule="atLeast"/>
        </w:trPr>
        <w:tc>
          <w:tcPr>
            <w:tcW w:w="505" w:type="dxa"/>
            <w:tcBorders>
              <w:top w:val="single" w:sz="4" w:space="0" w:color="000000"/>
              <w:left w:val="single" w:sz="4" w:space="0" w:color="000000"/>
              <w:bottom w:val="single" w:sz="4" w:space="0" w:color="000000"/>
              <w:right w:val="single" w:sz="4" w:space="0" w:color="000000"/>
            </w:tcBorders>
            <w:shd w:fill="auto" w:val="clear"/>
          </w:tcPr>
          <w:p>
            <w:pPr>
              <w:pStyle w:val="Normal"/>
              <w:rPr>
                <w:sz w:val="18"/>
                <w:szCs w:val="18"/>
              </w:rPr>
            </w:pPr>
            <w:r>
              <w:rPr>
                <w:sz w:val="18"/>
                <w:szCs w:val="18"/>
              </w:rPr>
              <w:t>21</w:t>
            </w:r>
          </w:p>
        </w:tc>
        <w:tc>
          <w:tcPr>
            <w:tcW w:w="7496" w:type="dxa"/>
            <w:tcBorders>
              <w:top w:val="single" w:sz="4" w:space="0" w:color="000000"/>
              <w:left w:val="single" w:sz="4" w:space="0" w:color="000000"/>
              <w:bottom w:val="single" w:sz="4" w:space="0" w:color="000000"/>
              <w:right w:val="single" w:sz="4" w:space="0" w:color="000000"/>
            </w:tcBorders>
            <w:shd w:fill="auto" w:val="clear"/>
          </w:tcPr>
          <w:p>
            <w:pPr>
              <w:pStyle w:val="Normal"/>
              <w:rPr>
                <w:rFonts w:cs="Arial"/>
              </w:rPr>
            </w:pPr>
            <w:r>
              <w:rPr>
                <w:rFonts w:cs="Arial"/>
              </w:rPr>
              <w:t>All data will be anonymised prior to analysis.</w:t>
            </w:r>
          </w:p>
          <w:p>
            <w:pPr>
              <w:pStyle w:val="Normal"/>
              <w:rPr>
                <w:rFonts w:cs="Arial"/>
              </w:rPr>
            </w:pPr>
            <w:r>
              <w:rPr>
                <w:rFonts w:cs="Arial"/>
              </w:rPr>
            </w:r>
          </w:p>
          <w:p>
            <w:pPr>
              <w:pStyle w:val="Normal"/>
              <w:rPr/>
            </w:pPr>
            <w:r>
              <w:rPr>
                <w:rFonts w:cs="Arial"/>
              </w:rPr>
              <w:t>Please state your method of anonymisation:</w:t>
            </w:r>
          </w:p>
          <w:p>
            <w:pPr>
              <w:pStyle w:val="Normal"/>
              <w:rPr>
                <w:rFonts w:cs="Arial"/>
              </w:rPr>
            </w:pPr>
            <w:r>
              <w:rPr>
                <w:rFonts w:cs="Arial"/>
              </w:rPr>
            </w:r>
          </w:p>
          <w:p>
            <w:pPr>
              <w:pStyle w:val="Normal"/>
              <w:rPr>
                <w:rFonts w:cs="Arial"/>
              </w:rPr>
            </w:pPr>
            <w:r>
              <w:rPr>
                <w:rFonts w:cs="Arial"/>
              </w:rPr>
            </w:r>
          </w:p>
          <w:p>
            <w:pPr>
              <w:pStyle w:val="Normal"/>
              <w:rPr>
                <w:rFonts w:cs="Arial"/>
              </w:rPr>
            </w:pPr>
            <w:r>
              <w:rPr>
                <w:rFonts w:cs="Arial"/>
              </w:rPr>
            </w:r>
          </w:p>
          <w:p>
            <w:pPr>
              <w:pStyle w:val="Normal"/>
              <w:rPr>
                <w:rFonts w:cs="Arial"/>
              </w:rPr>
            </w:pPr>
            <w:r>
              <w:rPr>
                <w:rFonts w:cs="Arial"/>
              </w:rPr>
            </w:r>
          </w:p>
          <w:p>
            <w:pPr>
              <w:pStyle w:val="Normal"/>
              <w:rPr>
                <w:rFonts w:cs="Arial"/>
              </w:rPr>
            </w:pPr>
            <w:r>
              <w:rPr>
                <w:rFonts w:cs="Arial"/>
              </w:rPr>
            </w:r>
          </w:p>
          <w:p>
            <w:pPr>
              <w:pStyle w:val="Normal"/>
              <w:rPr>
                <w:rFonts w:cs="Arial"/>
              </w:rPr>
            </w:pPr>
            <w:r>
              <w:rPr>
                <w:rFonts w:cs="Arial"/>
              </w:rPr>
            </w:r>
          </w:p>
        </w:tc>
        <w:tc>
          <w:tcPr>
            <w:tcW w:w="608" w:type="dxa"/>
            <w:tcBorders>
              <w:top w:val="single" w:sz="4" w:space="0" w:color="000000"/>
              <w:left w:val="single" w:sz="4" w:space="0" w:color="000000"/>
              <w:bottom w:val="single" w:sz="4" w:space="0" w:color="000000"/>
              <w:right w:val="single" w:sz="4" w:space="0" w:color="000000"/>
            </w:tcBorders>
            <w:shd w:fill="auto" w:val="clear"/>
          </w:tcPr>
          <w:p>
            <w:pPr>
              <w:pStyle w:val="Normal"/>
              <w:jc w:val="center"/>
              <w:rPr/>
            </w:pPr>
            <w:r>
              <w:rPr/>
            </w:r>
          </w:p>
        </w:tc>
        <w:tc>
          <w:tcPr>
            <w:tcW w:w="567" w:type="dxa"/>
            <w:tcBorders>
              <w:top w:val="single" w:sz="4" w:space="0" w:color="000000"/>
              <w:left w:val="single" w:sz="4" w:space="0" w:color="000000"/>
              <w:bottom w:val="single" w:sz="4" w:space="0" w:color="000000"/>
              <w:right w:val="single" w:sz="4" w:space="0" w:color="000000"/>
            </w:tcBorders>
            <w:shd w:color="auto" w:fill="E0E0E0" w:val="clear"/>
          </w:tcPr>
          <w:p>
            <w:pPr>
              <w:pStyle w:val="Normal"/>
              <w:jc w:val="center"/>
              <w:rPr/>
            </w:pPr>
            <w:r>
              <w:rPr/>
            </w:r>
          </w:p>
        </w:tc>
        <w:tc>
          <w:tcPr>
            <w:tcW w:w="780" w:type="dxa"/>
            <w:tcBorders>
              <w:top w:val="single" w:sz="4" w:space="0" w:color="000000"/>
              <w:left w:val="single" w:sz="4" w:space="0" w:color="000000"/>
              <w:bottom w:val="single" w:sz="4" w:space="0" w:color="000000"/>
              <w:right w:val="single" w:sz="4" w:space="0" w:color="000000"/>
            </w:tcBorders>
            <w:shd w:fill="auto" w:val="clear"/>
          </w:tcPr>
          <w:p>
            <w:pPr>
              <w:pStyle w:val="Normal"/>
              <w:jc w:val="center"/>
              <w:rPr/>
            </w:pPr>
            <w:r>
              <w:rPr/>
              <w:t>N/A</w:t>
            </w:r>
          </w:p>
        </w:tc>
      </w:tr>
    </w:tbl>
    <w:p>
      <w:pPr>
        <w:pStyle w:val="Normal"/>
        <w:rPr>
          <w:i/>
          <w:i/>
        </w:rPr>
      </w:pPr>
      <w:r>
        <w:rPr>
          <w:i/>
        </w:rPr>
      </w:r>
    </w:p>
    <w:p>
      <w:pPr>
        <w:pStyle w:val="Normal"/>
        <w:rPr>
          <w:i/>
          <w:i/>
        </w:rPr>
      </w:pPr>
      <w:r>
        <w:rPr>
          <w:i/>
        </w:rPr>
      </w:r>
    </w:p>
    <w:p>
      <w:pPr>
        <w:pStyle w:val="Normal"/>
        <w:rPr>
          <w:b/>
          <w:b/>
        </w:rPr>
      </w:pPr>
      <w:r>
        <w:rPr>
          <w:b/>
        </w:rPr>
        <w:t>FOR THE STUDENT TO COMPLETE:</w:t>
      </w:r>
    </w:p>
    <w:p>
      <w:pPr>
        <w:pStyle w:val="Normal"/>
        <w:rPr>
          <w:b/>
          <w:b/>
        </w:rPr>
      </w:pPr>
      <w:r>
        <w:rPr>
          <w:b/>
        </w:rPr>
      </w:r>
    </w:p>
    <w:p>
      <w:pPr>
        <w:pStyle w:val="Normal"/>
        <w:rPr/>
      </w:pPr>
      <w:r>
        <w:rPr/>
        <w:t>Please complete and sign the following section and submit to your supervisor alongside any supporting documentation (this includes consent forms, information sheets and questionnaires where necessary).</w:t>
      </w:r>
    </w:p>
    <w:p>
      <w:pPr>
        <w:pStyle w:val="Normal"/>
        <w:rPr/>
      </w:pPr>
      <w:r>
        <w:rPr/>
      </w:r>
    </w:p>
    <w:p>
      <w:pPr>
        <w:pStyle w:val="Normal"/>
        <w:rPr/>
      </w:pPr>
      <w:r>
        <w:rPr/>
        <w:t xml:space="preserve">Provide a brief summary of the participants and procedures of your project (max </w:t>
      </w:r>
      <w:r>
        <w:rPr/>
        <w:t>1</w:t>
      </w:r>
      <w:r>
        <w:rPr/>
        <w:t>00 words)</w:t>
      </w:r>
    </w:p>
    <w:p>
      <w:pPr>
        <w:pStyle w:val="Normal"/>
        <w:rPr/>
      </w:pPr>
      <w:r>
        <w:rPr/>
      </w:r>
    </w:p>
    <w:p>
      <w:pPr>
        <w:pStyle w:val="Normal"/>
        <w:rPr/>
      </w:pPr>
      <w:r>
        <w:rPr>
          <w:i/>
          <w:iCs/>
          <w:sz w:val="20"/>
          <w:szCs w:val="20"/>
        </w:rPr>
        <w:t>In the first study,  participants are asked to rate the phonetic similarity of 30-word pairs. The goal of the study is to compare human perceived similarity compares to metrics in the literature. Age, education and English language proficiency is the gathered information.</w:t>
      </w:r>
    </w:p>
    <w:p>
      <w:pPr>
        <w:pStyle w:val="Normal"/>
        <w:rPr>
          <w:i/>
          <w:i/>
          <w:iCs/>
          <w:sz w:val="20"/>
          <w:szCs w:val="20"/>
        </w:rPr>
      </w:pPr>
      <w:r>
        <w:rPr/>
      </w:r>
    </w:p>
    <w:p>
      <w:pPr>
        <w:pStyle w:val="Normal"/>
        <w:rPr/>
      </w:pPr>
      <w:r>
        <w:rPr>
          <w:i/>
          <w:iCs/>
          <w:sz w:val="20"/>
          <w:szCs w:val="20"/>
        </w:rPr>
        <w:t>In the second study, users will be presented with a set of four words and another set of four audio based words. The aim is to compare to visual set with the auditory set, this will verify if the authentication is valid or invalid. The data will be analyzed anonymously using the Mturk-ID</w:t>
      </w:r>
    </w:p>
    <w:p>
      <w:pPr>
        <w:pStyle w:val="Normal"/>
        <w:rPr>
          <w:i/>
          <w:i/>
          <w:iCs/>
          <w:sz w:val="20"/>
          <w:szCs w:val="20"/>
        </w:rPr>
      </w:pPr>
      <w:r>
        <w:rPr/>
      </w:r>
    </w:p>
    <w:p>
      <w:pPr>
        <w:pStyle w:val="Normal"/>
        <w:rPr>
          <w:i/>
          <w:i/>
          <w:iCs/>
          <w:sz w:val="20"/>
          <w:szCs w:val="20"/>
        </w:rPr>
      </w:pPr>
      <w:r>
        <w:rPr/>
      </w:r>
    </w:p>
    <w:p>
      <w:pPr>
        <w:pStyle w:val="Normal"/>
        <w:rPr/>
      </w:pPr>
      <w:r>
        <w:rPr/>
      </w:r>
    </w:p>
    <w:p>
      <w:pPr>
        <w:pStyle w:val="Normal"/>
        <w:keepNext w:val="true"/>
        <w:tabs>
          <w:tab w:val="clear" w:pos="720"/>
          <w:tab w:val="left" w:pos="7230" w:leader="none"/>
        </w:tabs>
        <w:ind w:right="2087" w:hanging="0"/>
        <w:rPr/>
      </w:pPr>
      <w:r>
        <w:rPr/>
        <w:t>I have considered the ethical implications of this project and have identified no significant ethical implications requiring a full ethics submission to the Physical Sciences Ethics Committee</w:t>
      </w:r>
    </w:p>
    <w:p>
      <w:pPr>
        <w:pStyle w:val="Normal"/>
        <w:tabs>
          <w:tab w:val="clear" w:pos="720"/>
          <w:tab w:val="left" w:pos="7230" w:leader="none"/>
        </w:tabs>
        <w:ind w:right="2085" w:hanging="0"/>
        <w:rPr/>
      </w:pPr>
      <w:r>
        <w:rPr/>
      </w:r>
    </w:p>
    <w:p>
      <w:pPr>
        <w:pStyle w:val="Normal"/>
        <w:tabs>
          <w:tab w:val="clear" w:pos="720"/>
          <w:tab w:val="left" w:pos="7230" w:leader="none"/>
        </w:tabs>
        <w:ind w:right="2085" w:hanging="0"/>
        <w:rPr/>
      </w:pPr>
      <w:r>
        <mc:AlternateContent>
          <mc:Choice Requires="wps">
            <w:drawing>
              <wp:anchor behindDoc="0" distT="0" distB="0" distL="114300" distR="114300" simplePos="0" locked="0" layoutInCell="1" allowOverlap="1" relativeHeight="2" wp14:anchorId="11AA3951">
                <wp:simplePos x="0" y="0"/>
                <wp:positionH relativeFrom="column">
                  <wp:posOffset>5143500</wp:posOffset>
                </wp:positionH>
                <wp:positionV relativeFrom="paragraph">
                  <wp:posOffset>306070</wp:posOffset>
                </wp:positionV>
                <wp:extent cx="115570" cy="115570"/>
                <wp:effectExtent l="50800" t="25400" r="88900" b="114300"/>
                <wp:wrapThrough wrapText="bothSides">
                  <wp:wrapPolygon edited="0">
                    <wp:start x="-9600" y="-4800"/>
                    <wp:lineTo x="-9600" y="38400"/>
                    <wp:lineTo x="33600" y="38400"/>
                    <wp:lineTo x="33600" y="-4800"/>
                    <wp:lineTo x="-9600" y="-4800"/>
                  </wp:wrapPolygon>
                </wp:wrapThrough>
                <wp:docPr id="3" name="Rectangle 5"/>
                <a:graphic xmlns:a="http://schemas.openxmlformats.org/drawingml/2006/main">
                  <a:graphicData uri="http://schemas.microsoft.com/office/word/2010/wordprocessingShape">
                    <wps:wsp>
                      <wps:cNvSpPr/>
                      <wps:spPr>
                        <a:xfrm>
                          <a:off x="0" y="0"/>
                          <a:ext cx="114840" cy="114840"/>
                        </a:xfrm>
                        <a:prstGeom prst="rect">
                          <a:avLst/>
                        </a:prstGeom>
                        <a:noFill/>
                        <a:ln>
                          <a:solidFill>
                            <a:schemeClr val="tx1"/>
                          </a:solidFill>
                          <a:round/>
                        </a:ln>
                        <a:effectLst>
                          <a:outerShdw blurRad="40000" dir="5400000" dist="23040" rotWithShape="0">
                            <a:srgbClr val="000000">
                              <a:alpha val="35000"/>
                            </a:srgbClr>
                          </a:outerShdw>
                        </a:effectLst>
                      </wps:spPr>
                      <wps:style>
                        <a:lnRef idx="1">
                          <a:schemeClr val="accent1"/>
                        </a:lnRef>
                        <a:fillRef idx="3">
                          <a:schemeClr val="accent1"/>
                        </a:fillRef>
                        <a:effectRef idx="2">
                          <a:schemeClr val="accent1"/>
                        </a:effectRef>
                        <a:fontRef idx="minor"/>
                      </wps:style>
                      <wps:bodyPr/>
                    </wps:wsp>
                  </a:graphicData>
                </a:graphic>
              </wp:anchor>
            </w:drawing>
          </mc:Choice>
          <mc:Fallback>
            <w:pict>
              <v:rect id="shape_0" ID="Rectangle 5" stroked="t" style="position:absolute;margin-left:405pt;margin-top:24.1pt;width:9pt;height:9pt" wp14:anchorId="11AA3951">
                <w10:wrap type="none"/>
                <v:fill o:detectmouseclick="t" on="false"/>
                <v:stroke color="black" weight="9360" joinstyle="round" endcap="flat"/>
                <v:shadow on="t" obscured="f" color="black"/>
              </v:rect>
            </w:pict>
          </mc:Fallback>
        </mc:AlternateContent>
        <mc:AlternateContent>
          <mc:Choice Requires="wps">
            <w:drawing>
              <wp:anchor behindDoc="0" distT="0" distB="0" distL="114300" distR="114300" simplePos="0" locked="0" layoutInCell="1" allowOverlap="1" relativeHeight="20" wp14:anchorId="11AA3951">
                <wp:simplePos x="0" y="0"/>
                <wp:positionH relativeFrom="column">
                  <wp:posOffset>5143500</wp:posOffset>
                </wp:positionH>
                <wp:positionV relativeFrom="paragraph">
                  <wp:posOffset>306070</wp:posOffset>
                </wp:positionV>
                <wp:extent cx="115570" cy="115570"/>
                <wp:effectExtent l="50800" t="25400" r="88900" b="114300"/>
                <wp:wrapThrough wrapText="bothSides">
                  <wp:wrapPolygon edited="0">
                    <wp:start x="-9600" y="-4800"/>
                    <wp:lineTo x="-9600" y="38400"/>
                    <wp:lineTo x="33600" y="38400"/>
                    <wp:lineTo x="33600" y="-4800"/>
                    <wp:lineTo x="-9600" y="-4800"/>
                  </wp:wrapPolygon>
                </wp:wrapThrough>
                <wp:docPr id="4" name="Rectangle 5"/>
                <a:graphic xmlns:a="http://schemas.openxmlformats.org/drawingml/2006/main">
                  <a:graphicData uri="http://schemas.microsoft.com/office/word/2010/wordprocessingShape">
                    <wps:wsp>
                      <wps:cNvSpPr/>
                      <wps:spPr>
                        <a:xfrm>
                          <a:off x="0" y="0"/>
                          <a:ext cx="114840" cy="114840"/>
                        </a:xfrm>
                        <a:prstGeom prst="rect">
                          <a:avLst/>
                        </a:prstGeom>
                        <a:noFill/>
                        <a:ln>
                          <a:solidFill>
                            <a:schemeClr val="tx1"/>
                          </a:solidFill>
                          <a:round/>
                        </a:ln>
                        <a:effectLst>
                          <a:outerShdw blurRad="40000" dir="5400000" dist="23040" rotWithShape="0">
                            <a:srgbClr val="000000">
                              <a:alpha val="35000"/>
                            </a:srgbClr>
                          </a:outerShdw>
                        </a:effectLst>
                      </wps:spPr>
                      <wps:style>
                        <a:lnRef idx="1">
                          <a:schemeClr val="accent1"/>
                        </a:lnRef>
                        <a:fillRef idx="3">
                          <a:schemeClr val="accent1"/>
                        </a:fillRef>
                        <a:effectRef idx="2">
                          <a:schemeClr val="accent1"/>
                        </a:effectRef>
                        <a:fontRef idx="minor"/>
                      </wps:style>
                      <wps:bodyPr/>
                    </wps:wsp>
                  </a:graphicData>
                </a:graphic>
              </wp:anchor>
            </w:drawing>
          </mc:Choice>
          <mc:Fallback>
            <w:pict>
              <v:rect id="shape_0" ID="Rectangle 5" stroked="t" style="position:absolute;margin-left:405pt;margin-top:24.1pt;width:9pt;height:9pt" wp14:anchorId="11AA3951">
                <w10:wrap type="none"/>
                <v:fill o:detectmouseclick="t" on="false"/>
                <v:stroke color="black" weight="9360" joinstyle="round" endcap="flat"/>
                <v:shadow on="t" obscured="f" color="black"/>
              </v:rect>
            </w:pict>
          </mc:Fallback>
        </mc:AlternateContent>
      </w:r>
      <w:r>
        <w:rPr/>
        <w:t xml:space="preserve">I have included all relevant paperwork (e.g. consent form, information sheet, questionnaire/interview schedules) with this application </w:t>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t xml:space="preserve">Signed………………………………………  </w:t>
        <w:tab/>
        <w:t>Print name …….……………………..</w:t>
        <w:tab/>
        <w:t>Date …………</w:t>
      </w:r>
    </w:p>
    <w:p>
      <w:pPr>
        <w:pStyle w:val="Normal"/>
        <w:rPr>
          <w:i/>
          <w:i/>
          <w:sz w:val="22"/>
          <w:szCs w:val="22"/>
        </w:rPr>
      </w:pPr>
      <w:r>
        <w:rPr>
          <w:i/>
          <w:sz w:val="22"/>
          <w:szCs w:val="22"/>
        </w:rPr>
        <w:t>(Student)</w:t>
      </w:r>
    </w:p>
    <w:p>
      <w:pPr>
        <w:pStyle w:val="Normal"/>
        <w:rPr/>
      </w:pPr>
      <w:r>
        <w:rPr/>
      </w:r>
    </w:p>
    <w:p>
      <w:pPr>
        <w:pStyle w:val="Normal"/>
        <w:rPr/>
      </w:pPr>
      <w:r>
        <w:rPr/>
      </w:r>
    </w:p>
    <w:p>
      <w:pPr>
        <w:pStyle w:val="Normal"/>
        <w:rPr/>
      </w:pPr>
      <w:r>
        <w:rPr/>
      </w:r>
    </w:p>
    <w:p>
      <w:pPr>
        <w:pStyle w:val="Normal"/>
        <w:rPr>
          <w:b/>
          <w:b/>
        </w:rPr>
      </w:pPr>
      <w:r>
        <w:rPr>
          <w:b/>
        </w:rPr>
        <w:t>FOR THE SUPERVISOR TO COMPLETE:</w:t>
      </w:r>
    </w:p>
    <w:p>
      <w:pPr>
        <w:pStyle w:val="Normal"/>
        <w:rPr>
          <w:b/>
          <w:b/>
          <w:i/>
          <w:i/>
        </w:rPr>
      </w:pPr>
      <w:r>
        <w:rPr>
          <w:b/>
          <w:i/>
        </w:rPr>
        <w:t>By signing this form you are taking responsibility for the ethical conduct of this project</w:t>
      </w:r>
    </w:p>
    <w:p>
      <w:pPr>
        <w:pStyle w:val="Normal"/>
        <w:rPr>
          <w:b/>
          <w:b/>
        </w:rPr>
      </w:pPr>
      <w:r>
        <w:rPr>
          <w:b/>
        </w:rPr>
      </w:r>
    </w:p>
    <w:p>
      <w:pPr>
        <w:pStyle w:val="Normal"/>
        <w:ind w:right="2510" w:hanging="0"/>
        <w:rPr/>
      </w:pPr>
      <w:r>
        <mc:AlternateContent>
          <mc:Choice Requires="wps">
            <w:drawing>
              <wp:anchor behindDoc="0" distT="0" distB="0" distL="114300" distR="114300" simplePos="0" locked="0" layoutInCell="1" allowOverlap="1" relativeHeight="3" wp14:anchorId="33591E3D">
                <wp:simplePos x="0" y="0"/>
                <wp:positionH relativeFrom="column">
                  <wp:posOffset>5029200</wp:posOffset>
                </wp:positionH>
                <wp:positionV relativeFrom="paragraph">
                  <wp:posOffset>462915</wp:posOffset>
                </wp:positionV>
                <wp:extent cx="115570" cy="115570"/>
                <wp:effectExtent l="50800" t="25400" r="88900" b="114300"/>
                <wp:wrapThrough wrapText="bothSides">
                  <wp:wrapPolygon edited="0">
                    <wp:start x="-9600" y="-4800"/>
                    <wp:lineTo x="-9600" y="38400"/>
                    <wp:lineTo x="33600" y="38400"/>
                    <wp:lineTo x="33600" y="-4800"/>
                    <wp:lineTo x="-9600" y="-4800"/>
                  </wp:wrapPolygon>
                </wp:wrapThrough>
                <wp:docPr id="5" name="Rectangle 6"/>
                <a:graphic xmlns:a="http://schemas.openxmlformats.org/drawingml/2006/main">
                  <a:graphicData uri="http://schemas.microsoft.com/office/word/2010/wordprocessingShape">
                    <wps:wsp>
                      <wps:cNvSpPr/>
                      <wps:spPr>
                        <a:xfrm>
                          <a:off x="0" y="0"/>
                          <a:ext cx="114840" cy="114840"/>
                        </a:xfrm>
                        <a:prstGeom prst="rect">
                          <a:avLst/>
                        </a:prstGeom>
                        <a:noFill/>
                        <a:ln>
                          <a:solidFill>
                            <a:schemeClr val="tx1"/>
                          </a:solidFill>
                          <a:round/>
                        </a:ln>
                        <a:effectLst>
                          <a:outerShdw blurRad="40000" dir="5400000" dist="23040" rotWithShape="0">
                            <a:srgbClr val="000000">
                              <a:alpha val="35000"/>
                            </a:srgbClr>
                          </a:outerShdw>
                        </a:effectLst>
                      </wps:spPr>
                      <wps:style>
                        <a:lnRef idx="1">
                          <a:schemeClr val="accent1"/>
                        </a:lnRef>
                        <a:fillRef idx="3">
                          <a:schemeClr val="accent1"/>
                        </a:fillRef>
                        <a:effectRef idx="2">
                          <a:schemeClr val="accent1"/>
                        </a:effectRef>
                        <a:fontRef idx="minor"/>
                      </wps:style>
                      <wps:bodyPr/>
                    </wps:wsp>
                  </a:graphicData>
                </a:graphic>
              </wp:anchor>
            </w:drawing>
          </mc:Choice>
          <mc:Fallback>
            <w:pict>
              <v:rect id="shape_0" ID="Rectangle 6" stroked="t" style="position:absolute;margin-left:396pt;margin-top:36.45pt;width:9pt;height:9pt" wp14:anchorId="33591E3D">
                <w10:wrap type="none"/>
                <v:fill o:detectmouseclick="t" on="false"/>
                <v:stroke color="black" weight="9360" joinstyle="round" endcap="flat"/>
                <v:shadow on="t" obscured="f" color="black"/>
              </v:rect>
            </w:pict>
          </mc:Fallback>
        </mc:AlternateContent>
      </w:r>
      <w:r>
        <w:rPr/>
        <w:t xml:space="preserve">The student has taken all reasonable steps to ensure ethical practice in this study and I can identify no significant ethical implications requiring a full ethics submission to the Physical Sciences Ethics Committee </w:t>
      </w:r>
    </w:p>
    <w:p>
      <w:pPr>
        <w:pStyle w:val="Normal"/>
        <w:ind w:right="2510" w:hanging="0"/>
        <w:rPr/>
      </w:pPr>
      <w:r>
        <w:rPr/>
      </w:r>
    </w:p>
    <w:p>
      <w:pPr>
        <w:pStyle w:val="Normal"/>
        <w:ind w:right="2510" w:hanging="0"/>
        <w:rPr/>
      </w:pPr>
      <w:r>
        <mc:AlternateContent>
          <mc:Choice Requires="wps">
            <w:drawing>
              <wp:anchor behindDoc="0" distT="0" distB="0" distL="114300" distR="114300" simplePos="0" locked="0" layoutInCell="1" allowOverlap="1" relativeHeight="4" wp14:anchorId="33C88694">
                <wp:simplePos x="0" y="0"/>
                <wp:positionH relativeFrom="column">
                  <wp:posOffset>5029200</wp:posOffset>
                </wp:positionH>
                <wp:positionV relativeFrom="paragraph">
                  <wp:posOffset>140970</wp:posOffset>
                </wp:positionV>
                <wp:extent cx="115570" cy="115570"/>
                <wp:effectExtent l="50800" t="25400" r="88900" b="114300"/>
                <wp:wrapThrough wrapText="bothSides">
                  <wp:wrapPolygon edited="0">
                    <wp:start x="-9600" y="-4800"/>
                    <wp:lineTo x="-9600" y="38400"/>
                    <wp:lineTo x="33600" y="38400"/>
                    <wp:lineTo x="33600" y="-4800"/>
                    <wp:lineTo x="-9600" y="-4800"/>
                  </wp:wrapPolygon>
                </wp:wrapThrough>
                <wp:docPr id="6" name="Rectangle 7"/>
                <a:graphic xmlns:a="http://schemas.openxmlformats.org/drawingml/2006/main">
                  <a:graphicData uri="http://schemas.microsoft.com/office/word/2010/wordprocessingShape">
                    <wps:wsp>
                      <wps:cNvSpPr/>
                      <wps:spPr>
                        <a:xfrm>
                          <a:off x="0" y="0"/>
                          <a:ext cx="114840" cy="114840"/>
                        </a:xfrm>
                        <a:prstGeom prst="rect">
                          <a:avLst/>
                        </a:prstGeom>
                        <a:noFill/>
                        <a:ln>
                          <a:solidFill>
                            <a:schemeClr val="tx1"/>
                          </a:solidFill>
                          <a:round/>
                        </a:ln>
                        <a:effectLst>
                          <a:outerShdw blurRad="40000" dir="5400000" dist="23040" rotWithShape="0">
                            <a:srgbClr val="000000">
                              <a:alpha val="35000"/>
                            </a:srgbClr>
                          </a:outerShdw>
                        </a:effectLst>
                      </wps:spPr>
                      <wps:style>
                        <a:lnRef idx="1">
                          <a:schemeClr val="accent1"/>
                        </a:lnRef>
                        <a:fillRef idx="3">
                          <a:schemeClr val="accent1"/>
                        </a:fillRef>
                        <a:effectRef idx="2">
                          <a:schemeClr val="accent1"/>
                        </a:effectRef>
                        <a:fontRef idx="minor"/>
                      </wps:style>
                      <wps:bodyPr/>
                    </wps:wsp>
                  </a:graphicData>
                </a:graphic>
              </wp:anchor>
            </w:drawing>
          </mc:Choice>
          <mc:Fallback>
            <w:pict>
              <v:rect id="shape_0" ID="Rectangle 7" stroked="t" style="position:absolute;margin-left:396pt;margin-top:11.1pt;width:9pt;height:9pt" wp14:anchorId="33C88694">
                <w10:wrap type="none"/>
                <v:fill o:detectmouseclick="t" on="false"/>
                <v:stroke color="black" weight="9360" joinstyle="round" endcap="flat"/>
                <v:shadow on="t" obscured="f" color="black"/>
              </v:rect>
            </w:pict>
          </mc:Fallback>
        </mc:AlternateContent>
      </w:r>
      <w:r>
        <w:rPr/>
        <w:t>I have checked and approved all relevant paperwork required for this proposal</w:t>
      </w:r>
    </w:p>
    <w:p>
      <w:pPr>
        <w:pStyle w:val="Normal"/>
        <w:rPr/>
      </w:pPr>
      <w:r>
        <w:rPr/>
      </w:r>
    </w:p>
    <w:p>
      <w:pPr>
        <w:pStyle w:val="Normal"/>
        <w:rPr>
          <w:b/>
          <w:b/>
        </w:rPr>
      </w:pPr>
      <w:r>
        <w:rPr>
          <w:b/>
        </w:rPr>
        <w:t>STATEMENT OF ETHICAL APPROVAL</w:t>
      </w:r>
    </w:p>
    <w:p>
      <w:pPr>
        <w:pStyle w:val="Normal"/>
        <w:rPr>
          <w:b/>
          <w:b/>
        </w:rPr>
      </w:pPr>
      <w:r>
        <w:rPr>
          <w:b/>
        </w:rPr>
      </w:r>
    </w:p>
    <w:p>
      <w:pPr>
        <w:pStyle w:val="Normal"/>
        <w:rPr>
          <w:b/>
          <w:b/>
        </w:rPr>
      </w:pPr>
      <w:r>
        <w:rPr>
          <w:b/>
        </w:rPr>
        <w:t>This project has been considered using the Physical Sciences Ethics Committee Fast-track ethical approval procedure, agreed by the Physical Sciences Ethics Committee of the University of York, and is now approved.</w:t>
      </w:r>
    </w:p>
    <w:p>
      <w:pPr>
        <w:pStyle w:val="Normal"/>
        <w:rPr>
          <w:b/>
          <w:b/>
        </w:rPr>
      </w:pPr>
      <w:r>
        <w:rPr>
          <w:b/>
        </w:rPr>
      </w:r>
    </w:p>
    <w:p>
      <w:pPr>
        <w:pStyle w:val="Normal"/>
        <w:rPr>
          <w:b/>
          <w:b/>
        </w:rPr>
      </w:pPr>
      <w:r>
        <w:rPr>
          <w:b/>
        </w:rPr>
      </w:r>
    </w:p>
    <w:p>
      <w:pPr>
        <w:pStyle w:val="Normal"/>
        <w:rPr/>
      </w:pPr>
      <w:r>
        <w:rPr/>
        <w:t xml:space="preserve">Signed…………………………………. </w:t>
        <w:tab/>
        <w:t>Print name………………………………….</w:t>
        <w:tab/>
        <w:t>Date……………</w:t>
      </w:r>
    </w:p>
    <w:p>
      <w:pPr>
        <w:pStyle w:val="Normal"/>
        <w:rPr>
          <w:i/>
          <w:i/>
        </w:rPr>
      </w:pPr>
      <w:r>
        <w:rPr>
          <w:i/>
        </w:rPr>
        <w:t>(Supervisor/Module leader)</w:t>
      </w:r>
    </w:p>
    <w:p>
      <w:pPr>
        <w:pStyle w:val="Normal"/>
        <w:rPr>
          <w:i/>
          <w:i/>
        </w:rPr>
      </w:pPr>
      <w:r>
        <w:rPr>
          <w:i/>
        </w:rPr>
      </w:r>
    </w:p>
    <w:p>
      <w:pPr>
        <w:pStyle w:val="Normal"/>
        <w:rPr>
          <w:i/>
          <w:i/>
        </w:rPr>
      </w:pPr>
      <w:r>
        <w:rPr>
          <w:i/>
        </w:rPr>
      </w:r>
    </w:p>
    <w:p>
      <w:pPr>
        <w:pStyle w:val="Normal"/>
        <w:rPr>
          <w:i/>
          <w:i/>
        </w:rPr>
      </w:pPr>
      <w:r>
        <w:rPr>
          <w:i/>
        </w:rPr>
      </w:r>
    </w:p>
    <w:p>
      <w:pPr>
        <w:pStyle w:val="Normal"/>
        <w:rPr>
          <w:i/>
          <w:i/>
        </w:rPr>
      </w:pPr>
      <w:r>
        <w:rPr>
          <w:i/>
        </w:rPr>
      </w:r>
    </w:p>
    <w:p>
      <w:pPr>
        <w:pStyle w:val="Normal"/>
        <w:rPr>
          <w:i/>
          <w:i/>
        </w:rPr>
      </w:pPr>
      <w:r>
        <w:rPr>
          <w:i/>
        </w:rPr>
        <w:t>OR</w:t>
      </w:r>
    </w:p>
    <w:p>
      <w:pPr>
        <w:pStyle w:val="Normal"/>
        <w:rPr>
          <w:i/>
          <w:i/>
        </w:rPr>
      </w:pPr>
      <w:r>
        <w:rPr>
          <w:i/>
        </w:rPr>
      </w:r>
    </w:p>
    <w:p>
      <w:pPr>
        <w:pStyle w:val="Normal"/>
        <w:ind w:right="101" w:hanging="0"/>
        <w:rPr>
          <w:b/>
          <w:b/>
        </w:rPr>
      </w:pPr>
      <w:r>
        <w:rPr>
          <w:b/>
        </w:rPr>
        <w:t>The details on this form indicate a need for a full application to PSEC. The practical aspects of this project will not proceed until this has application has been approved.</w:t>
      </w:r>
    </w:p>
    <w:p>
      <w:pPr>
        <w:pStyle w:val="Normal"/>
        <w:rPr>
          <w:b/>
          <w:b/>
        </w:rPr>
      </w:pPr>
      <w:r>
        <w:rPr>
          <w:b/>
        </w:rPr>
      </w:r>
    </w:p>
    <w:p>
      <w:pPr>
        <w:pStyle w:val="Normal"/>
        <w:rPr/>
      </w:pPr>
      <w:r>
        <w:rPr/>
        <w:t xml:space="preserve">Signed…………………………………. </w:t>
        <w:tab/>
        <w:t>Print name………………………………….</w:t>
        <w:tab/>
        <w:t>Date……………</w:t>
      </w:r>
    </w:p>
    <w:p>
      <w:pPr>
        <w:pStyle w:val="Normal"/>
        <w:rPr>
          <w:i/>
          <w:i/>
        </w:rPr>
      </w:pPr>
      <w:r>
        <w:rPr>
          <w:i/>
        </w:rPr>
        <w:t>(Supervisor/Module leader)</w:t>
      </w:r>
    </w:p>
    <w:p>
      <w:pPr>
        <w:pStyle w:val="Normal"/>
        <w:ind w:right="101" w:hanging="0"/>
        <w:rPr>
          <w:b/>
          <w:b/>
        </w:rPr>
      </w:pPr>
      <w:r>
        <w:rPr>
          <w:b/>
        </w:rPr>
      </w:r>
    </w:p>
    <w:p>
      <w:pPr>
        <w:pStyle w:val="Normal"/>
        <w:rPr/>
      </w:pPr>
      <w:r>
        <w:rPr/>
        <w:drawing>
          <wp:inline distT="0" distB="0" distL="0" distR="0">
            <wp:extent cx="2857500" cy="358775"/>
            <wp:effectExtent l="0" t="0" r="0" b="0"/>
            <wp:docPr id="7"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3" descr=""/>
                    <pic:cNvPicPr>
                      <a:picLocks noChangeAspect="1" noChangeArrowheads="1"/>
                    </pic:cNvPicPr>
                  </pic:nvPicPr>
                  <pic:blipFill>
                    <a:blip r:embed="rId3"/>
                    <a:stretch>
                      <a:fillRect/>
                    </a:stretch>
                  </pic:blipFill>
                  <pic:spPr bwMode="auto">
                    <a:xfrm>
                      <a:off x="0" y="0"/>
                      <a:ext cx="2857500" cy="358775"/>
                    </a:xfrm>
                    <a:prstGeom prst="rect">
                      <a:avLst/>
                    </a:prstGeom>
                  </pic:spPr>
                </pic:pic>
              </a:graphicData>
            </a:graphic>
          </wp:inline>
        </w:drawing>
      </w:r>
    </w:p>
    <w:sectPr>
      <w:headerReference w:type="default" r:id="rId4"/>
      <w:footerReference w:type="default" r:id="rId5"/>
      <w:type w:val="nextPage"/>
      <w:pgSz w:w="11906" w:h="16838"/>
      <w:pgMar w:left="1080" w:right="1080" w:header="708" w:top="1440" w:footer="708"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mbria">
    <w:charset w:val="00"/>
    <w:family w:val="roman"/>
    <w:pitch w:val="variable"/>
  </w:font>
  <w:font w:name="Times New Roman">
    <w:charset w:val="00"/>
    <w:family w:val="swiss"/>
    <w:pitch w:val="variable"/>
  </w:font>
  <w:font w:name="Lucida Grande">
    <w:charset w:val="00"/>
    <w:family w:val="roman"/>
    <w:pitch w:val="variable"/>
  </w:font>
  <w:font w:name="PMingLiU">
    <w:charset w:val="00"/>
    <w:family w:val="roman"/>
    <w:pitch w:val="variable"/>
  </w:font>
  <w:font w:name="Aria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drawing>
        <wp:inline distT="0" distB="0" distL="0" distR="0">
          <wp:extent cx="2857500" cy="358775"/>
          <wp:effectExtent l="0" t="0" r="0" b="0"/>
          <wp:docPr id="8"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 descr=""/>
                  <pic:cNvPicPr>
                    <a:picLocks noChangeAspect="1" noChangeArrowheads="1"/>
                  </pic:cNvPicPr>
                </pic:nvPicPr>
                <pic:blipFill>
                  <a:blip r:embed="rId1"/>
                  <a:stretch>
                    <a:fillRect/>
                  </a:stretch>
                </pic:blipFill>
                <pic:spPr bwMode="auto">
                  <a:xfrm>
                    <a:off x="0" y="0"/>
                    <a:ext cx="2857500" cy="358775"/>
                  </a:xfrm>
                  <a:prstGeom prst="rect">
                    <a:avLst/>
                  </a:prstGeom>
                </pic:spPr>
              </pic:pic>
            </a:graphicData>
          </a:graphic>
        </wp:inline>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pPr w:vertAnchor="text" w:horzAnchor="text" w:bottomFromText="200" w:leftFromText="187" w:rightFromText="187" w:tblpX="0" w:tblpY="1"/>
      <w:tblW w:w="4900" w:type="pct"/>
      <w:jc w:val="left"/>
      <w:tblInd w:w="108" w:type="dxa"/>
      <w:tblCellMar>
        <w:top w:w="0" w:type="dxa"/>
        <w:left w:w="108" w:type="dxa"/>
        <w:bottom w:w="0" w:type="dxa"/>
        <w:right w:w="108" w:type="dxa"/>
      </w:tblCellMar>
      <w:tblLook w:val="04a0" w:noVBand="1" w:noHBand="0" w:lastColumn="0" w:firstColumn="1" w:lastRow="0" w:firstRow="1"/>
    </w:tblPr>
    <w:tblGrid>
      <w:gridCol w:w="3160"/>
      <w:gridCol w:w="3438"/>
      <w:gridCol w:w="2953"/>
    </w:tblGrid>
    <w:tr>
      <w:trPr>
        <w:trHeight w:val="151" w:hRule="atLeast"/>
      </w:trPr>
      <w:tc>
        <w:tcPr>
          <w:tcW w:w="3160" w:type="dxa"/>
          <w:tcBorders>
            <w:bottom w:val="single" w:sz="4" w:space="0" w:color="4F81BD"/>
          </w:tcBorders>
          <w:shd w:fill="auto" w:val="clear"/>
        </w:tcPr>
        <w:p>
          <w:pPr>
            <w:pStyle w:val="Header"/>
            <w:spacing w:lineRule="auto" w:line="276"/>
            <w:rPr>
              <w:rFonts w:ascii="Cambria" w:hAnsi="Cambria" w:eastAsia="ＭＳ ゴシック" w:cs="" w:cstheme="majorBidi" w:eastAsiaTheme="majorEastAsia"/>
              <w:b/>
              <w:b/>
              <w:bCs/>
              <w:color w:val="4F81BD" w:themeColor="accent1"/>
            </w:rPr>
          </w:pPr>
          <w:r>
            <w:rPr>
              <w:rFonts w:eastAsia="ＭＳ ゴシック" w:cs="" w:cstheme="majorBidi" w:eastAsiaTheme="majorEastAsia"/>
              <w:b/>
              <w:bCs/>
              <w:color w:val="4F81BD" w:themeColor="accent1"/>
            </w:rPr>
          </w:r>
          <w:bookmarkStart w:id="2" w:name="__UnoMark__715_943475878"/>
          <w:bookmarkStart w:id="3" w:name="__UnoMark__1676_21352267111"/>
          <w:bookmarkStart w:id="4" w:name="__UnoMark__713_943475878"/>
          <w:bookmarkStart w:id="5" w:name="__UnoMark__715_943475878"/>
          <w:bookmarkStart w:id="6" w:name="__UnoMark__1676_21352267111"/>
          <w:bookmarkStart w:id="7" w:name="__UnoMark__713_943475878"/>
          <w:bookmarkEnd w:id="5"/>
          <w:bookmarkEnd w:id="6"/>
          <w:bookmarkEnd w:id="7"/>
        </w:p>
      </w:tc>
      <w:tc>
        <w:tcPr>
          <w:tcW w:w="3438" w:type="dxa"/>
          <w:vMerge w:val="restart"/>
          <w:tcBorders/>
          <w:shd w:fill="auto" w:val="clear"/>
          <w:vAlign w:val="center"/>
        </w:tcPr>
        <w:p>
          <w:pPr>
            <w:pStyle w:val="NoSpacing"/>
            <w:rPr/>
          </w:pPr>
          <w:bookmarkStart w:id="8" w:name="__UnoMark__1677_21352267111"/>
          <w:bookmarkStart w:id="9" w:name="__UnoMark__716_943475878"/>
          <w:bookmarkEnd w:id="8"/>
          <w:bookmarkEnd w:id="9"/>
          <w:r>
            <w:rPr>
              <w:rFonts w:ascii="Cambria" w:hAnsi="Cambria"/>
              <w:color w:val="4F81BD" w:themeColor="accent1"/>
            </w:rPr>
            <w:t>Physical Sciences Ethics Committee</w:t>
          </w:r>
          <w:bookmarkStart w:id="10" w:name="__UnoMark__1678_21352267111"/>
          <w:bookmarkStart w:id="11" w:name="__UnoMark__720_943475878"/>
          <w:bookmarkStart w:id="12" w:name="__UnoMark__719_943475878"/>
          <w:bookmarkStart w:id="13" w:name="__UnoMark__718_943475878"/>
          <w:bookmarkEnd w:id="10"/>
          <w:bookmarkEnd w:id="11"/>
          <w:bookmarkEnd w:id="12"/>
          <w:bookmarkEnd w:id="13"/>
        </w:p>
      </w:tc>
      <w:tc>
        <w:tcPr>
          <w:tcW w:w="2953" w:type="dxa"/>
          <w:tcBorders>
            <w:bottom w:val="single" w:sz="4" w:space="0" w:color="4F81BD"/>
          </w:tcBorders>
          <w:shd w:fill="auto" w:val="clear"/>
        </w:tcPr>
        <w:p>
          <w:pPr>
            <w:pStyle w:val="Header"/>
            <w:spacing w:lineRule="auto" w:line="276"/>
            <w:rPr>
              <w:rFonts w:ascii="Cambria" w:hAnsi="Cambria" w:eastAsia="ＭＳ ゴシック" w:cs="" w:cstheme="majorBidi" w:eastAsiaTheme="majorEastAsia"/>
              <w:b/>
              <w:b/>
              <w:bCs/>
              <w:color w:val="4F81BD" w:themeColor="accent1"/>
            </w:rPr>
          </w:pPr>
          <w:r>
            <w:rPr>
              <w:rFonts w:eastAsia="ＭＳ ゴシック" w:cs="" w:cstheme="majorBidi" w:eastAsiaTheme="majorEastAsia"/>
              <w:b/>
              <w:bCs/>
              <w:color w:val="4F81BD" w:themeColor="accent1"/>
            </w:rPr>
          </w:r>
          <w:bookmarkStart w:id="14" w:name="__UnoMark__1680_21352267111"/>
          <w:bookmarkStart w:id="15" w:name="__UnoMark__1679_21352267111"/>
          <w:bookmarkStart w:id="16" w:name="__UnoMark__725_943475878"/>
          <w:bookmarkStart w:id="17" w:name="__UnoMark__724_943475878"/>
          <w:bookmarkStart w:id="18" w:name="__UnoMark__723_943475878"/>
          <w:bookmarkStart w:id="19" w:name="__UnoMark__722_943475878"/>
          <w:bookmarkStart w:id="20" w:name="__UnoMark__1680_21352267111"/>
          <w:bookmarkStart w:id="21" w:name="__UnoMark__1679_21352267111"/>
          <w:bookmarkStart w:id="22" w:name="__UnoMark__725_943475878"/>
          <w:bookmarkStart w:id="23" w:name="__UnoMark__724_943475878"/>
          <w:bookmarkStart w:id="24" w:name="__UnoMark__723_943475878"/>
          <w:bookmarkStart w:id="25" w:name="__UnoMark__722_943475878"/>
          <w:bookmarkEnd w:id="20"/>
          <w:bookmarkEnd w:id="21"/>
          <w:bookmarkEnd w:id="22"/>
          <w:bookmarkEnd w:id="23"/>
          <w:bookmarkEnd w:id="24"/>
          <w:bookmarkEnd w:id="25"/>
        </w:p>
      </w:tc>
    </w:tr>
    <w:tr>
      <w:trPr>
        <w:trHeight w:val="150" w:hRule="atLeast"/>
      </w:trPr>
      <w:tc>
        <w:tcPr>
          <w:tcW w:w="3160" w:type="dxa"/>
          <w:tcBorders>
            <w:top w:val="single" w:sz="4" w:space="0" w:color="4F81BD"/>
          </w:tcBorders>
          <w:shd w:fill="auto" w:val="clear"/>
        </w:tcPr>
        <w:p>
          <w:pPr>
            <w:pStyle w:val="Header"/>
            <w:spacing w:lineRule="auto" w:line="276"/>
            <w:rPr>
              <w:rFonts w:ascii="Cambria" w:hAnsi="Cambria" w:eastAsia="ＭＳ ゴシック" w:cs="" w:cstheme="majorBidi" w:eastAsiaTheme="majorEastAsia"/>
              <w:b/>
              <w:b/>
              <w:bCs/>
              <w:color w:val="4F81BD" w:themeColor="accent1"/>
            </w:rPr>
          </w:pPr>
          <w:r>
            <w:rPr>
              <w:rFonts w:eastAsia="ＭＳ ゴシック" w:cs="" w:cstheme="majorBidi" w:eastAsiaTheme="majorEastAsia"/>
              <w:b/>
              <w:bCs/>
              <w:color w:val="4F81BD" w:themeColor="accent1"/>
            </w:rPr>
          </w:r>
          <w:bookmarkStart w:id="26" w:name="__UnoMark__1682_21352267111"/>
          <w:bookmarkStart w:id="27" w:name="__UnoMark__1681_21352267111"/>
          <w:bookmarkStart w:id="28" w:name="__UnoMark__731_943475878"/>
          <w:bookmarkStart w:id="29" w:name="__UnoMark__730_943475878"/>
          <w:bookmarkStart w:id="30" w:name="__UnoMark__729_943475878"/>
          <w:bookmarkStart w:id="31" w:name="__UnoMark__728_943475878"/>
          <w:bookmarkStart w:id="32" w:name="__UnoMark__1682_21352267111"/>
          <w:bookmarkStart w:id="33" w:name="__UnoMark__1681_21352267111"/>
          <w:bookmarkStart w:id="34" w:name="__UnoMark__731_943475878"/>
          <w:bookmarkStart w:id="35" w:name="__UnoMark__730_943475878"/>
          <w:bookmarkStart w:id="36" w:name="__UnoMark__729_943475878"/>
          <w:bookmarkStart w:id="37" w:name="__UnoMark__728_943475878"/>
          <w:bookmarkEnd w:id="32"/>
          <w:bookmarkEnd w:id="33"/>
          <w:bookmarkEnd w:id="34"/>
          <w:bookmarkEnd w:id="35"/>
          <w:bookmarkEnd w:id="36"/>
          <w:bookmarkEnd w:id="37"/>
        </w:p>
      </w:tc>
      <w:tc>
        <w:tcPr>
          <w:tcW w:w="3438" w:type="dxa"/>
          <w:vMerge w:val="continue"/>
          <w:tcBorders/>
          <w:shd w:fill="auto" w:val="clear"/>
          <w:vAlign w:val="center"/>
        </w:tcPr>
        <w:p>
          <w:pPr>
            <w:pStyle w:val="Normal"/>
            <w:rPr>
              <w:rFonts w:ascii="Cambria" w:hAnsi="Cambria"/>
              <w:color w:val="4F81BD" w:themeColor="accent1"/>
              <w:sz w:val="22"/>
              <w:szCs w:val="22"/>
            </w:rPr>
          </w:pPr>
          <w:r>
            <w:rPr>
              <w:color w:val="4F81BD" w:themeColor="accent1"/>
              <w:sz w:val="22"/>
              <w:szCs w:val="22"/>
            </w:rPr>
          </w:r>
          <w:bookmarkStart w:id="38" w:name="__UnoMark__1684_21352267111"/>
          <w:bookmarkStart w:id="39" w:name="__UnoMark__1683_21352267111"/>
          <w:bookmarkStart w:id="40" w:name="__UnoMark__736_943475878"/>
          <w:bookmarkStart w:id="41" w:name="__UnoMark__735_943475878"/>
          <w:bookmarkStart w:id="42" w:name="__UnoMark__734_943475878"/>
          <w:bookmarkStart w:id="43" w:name="__UnoMark__1684_21352267111"/>
          <w:bookmarkStart w:id="44" w:name="__UnoMark__1683_21352267111"/>
          <w:bookmarkStart w:id="45" w:name="__UnoMark__736_943475878"/>
          <w:bookmarkStart w:id="46" w:name="__UnoMark__735_943475878"/>
          <w:bookmarkStart w:id="47" w:name="__UnoMark__734_943475878"/>
          <w:bookmarkEnd w:id="43"/>
          <w:bookmarkEnd w:id="44"/>
          <w:bookmarkEnd w:id="45"/>
          <w:bookmarkEnd w:id="46"/>
          <w:bookmarkEnd w:id="47"/>
        </w:p>
      </w:tc>
      <w:tc>
        <w:tcPr>
          <w:tcW w:w="2953" w:type="dxa"/>
          <w:tcBorders>
            <w:top w:val="single" w:sz="4" w:space="0" w:color="4F81BD"/>
          </w:tcBorders>
          <w:shd w:fill="auto" w:val="clear"/>
        </w:tcPr>
        <w:p>
          <w:pPr>
            <w:pStyle w:val="Header"/>
            <w:spacing w:lineRule="auto" w:line="276"/>
            <w:rPr>
              <w:rFonts w:ascii="Cambria" w:hAnsi="Cambria" w:eastAsia="ＭＳ ゴシック" w:cs="" w:cstheme="majorBidi" w:eastAsiaTheme="majorEastAsia"/>
              <w:b/>
              <w:b/>
              <w:bCs/>
              <w:color w:val="4F81BD" w:themeColor="accent1"/>
            </w:rPr>
          </w:pPr>
          <w:r>
            <w:rPr>
              <w:rFonts w:eastAsia="ＭＳ ゴシック" w:cs="" w:cstheme="majorBidi" w:eastAsiaTheme="majorEastAsia"/>
              <w:b/>
              <w:bCs/>
              <w:color w:val="4F81BD" w:themeColor="accent1"/>
            </w:rPr>
          </w:r>
          <w:bookmarkStart w:id="48" w:name="__UnoMark__1685_21352267111"/>
          <w:bookmarkStart w:id="49" w:name="__UnoMark__739_943475878"/>
          <w:bookmarkStart w:id="50" w:name="__UnoMark__1685_21352267111"/>
          <w:bookmarkStart w:id="51" w:name="__UnoMark__739_943475878"/>
          <w:bookmarkEnd w:id="50"/>
          <w:bookmarkEnd w:id="51"/>
        </w:p>
      </w:tc>
    </w:tr>
  </w:tbl>
  <w:p>
    <w:pPr>
      <w:pStyle w:val="Header"/>
      <w:rPr/>
    </w:pPr>
    <w:r>
      <w:rPr/>
    </w:r>
  </w:p>
</w:hdr>
</file>

<file path=word/settings.xml><?xml version="1.0" encoding="utf-8"?>
<w:settings xmlns:w="http://schemas.openxmlformats.org/wordprocessingml/2006/main">
  <w:zoom w:percent="12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GB"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Cs w:val="24"/>
        <w:lang w:val="en-GB"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1" w:semiHidden="0" w:unhideWhenUsed="0"/>
    <w:lsdException w:name="Placeholder Text" w:unhideWhenUsed="0"/>
    <w:lsdException w:name="No Spacing" w:uiPriority="0"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jc w:val="left"/>
    </w:pPr>
    <w:rPr>
      <w:rFonts w:ascii="Cambria" w:hAnsi="Cambria" w:eastAsia="ＭＳ 明朝" w:cs="" w:asciiTheme="minorHAnsi" w:cstheme="minorBidi" w:eastAsiaTheme="minorEastAsia" w:hAnsiTheme="minorHAnsi"/>
      <w:color w:val="auto"/>
      <w:kern w:val="0"/>
      <w:sz w:val="24"/>
      <w:szCs w:val="24"/>
      <w:lang w:val="en-GB" w:eastAsia="en-US" w:bidi="ar-SA"/>
    </w:rPr>
  </w:style>
  <w:style w:type="paragraph" w:styleId="Heading2">
    <w:name w:val="Heading 2"/>
    <w:basedOn w:val="Heading"/>
    <w:next w:val="TextBody"/>
    <w:qFormat/>
    <w:pPr>
      <w:spacing w:before="200" w:after="120"/>
      <w:outlineLvl w:val="1"/>
    </w:pPr>
    <w:rPr>
      <w:rFonts w:ascii="Times New Roman" w:hAnsi="Times New Roman" w:eastAsia="DejaVu Sans" w:cs="DejaVu Sans"/>
      <w:b/>
      <w:bCs/>
      <w:sz w:val="36"/>
      <w:szCs w:val="36"/>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965259"/>
    <w:rPr>
      <w:rFonts w:ascii="Lucida Grande" w:hAnsi="Lucida Grande" w:cs="Lucida Grande"/>
      <w:sz w:val="18"/>
      <w:szCs w:val="18"/>
    </w:rPr>
  </w:style>
  <w:style w:type="character" w:styleId="HeaderChar" w:customStyle="1">
    <w:name w:val="Header Char"/>
    <w:basedOn w:val="DefaultParagraphFont"/>
    <w:link w:val="Header"/>
    <w:uiPriority w:val="99"/>
    <w:qFormat/>
    <w:rsid w:val="00965259"/>
    <w:rPr/>
  </w:style>
  <w:style w:type="character" w:styleId="FooterChar" w:customStyle="1">
    <w:name w:val="Footer Char"/>
    <w:basedOn w:val="DefaultParagraphFont"/>
    <w:link w:val="Footer"/>
    <w:uiPriority w:val="99"/>
    <w:qFormat/>
    <w:rsid w:val="00965259"/>
    <w:rPr/>
  </w:style>
  <w:style w:type="character" w:styleId="NoSpacingChar" w:customStyle="1">
    <w:name w:val="No Spacing Char"/>
    <w:basedOn w:val="DefaultParagraphFont"/>
    <w:link w:val="NoSpacing"/>
    <w:qFormat/>
    <w:rsid w:val="00296a06"/>
    <w:rPr>
      <w:rFonts w:ascii="PMingLiU" w:hAnsi="PMingLiU"/>
      <w:sz w:val="22"/>
      <w:szCs w:val="22"/>
      <w:lang w:val="en-US"/>
    </w:rPr>
  </w:style>
  <w:style w:type="character" w:styleId="Annotationreference">
    <w:name w:val="annotation reference"/>
    <w:basedOn w:val="DefaultParagraphFont"/>
    <w:uiPriority w:val="99"/>
    <w:semiHidden/>
    <w:unhideWhenUsed/>
    <w:qFormat/>
    <w:rsid w:val="00786fbf"/>
    <w:rPr>
      <w:sz w:val="16"/>
      <w:szCs w:val="16"/>
    </w:rPr>
  </w:style>
  <w:style w:type="character" w:styleId="CommentTextChar" w:customStyle="1">
    <w:name w:val="Comment Text Char"/>
    <w:basedOn w:val="DefaultParagraphFont"/>
    <w:link w:val="CommentText"/>
    <w:uiPriority w:val="99"/>
    <w:semiHidden/>
    <w:qFormat/>
    <w:rsid w:val="00786fbf"/>
    <w:rPr>
      <w:sz w:val="20"/>
      <w:szCs w:val="20"/>
    </w:rPr>
  </w:style>
  <w:style w:type="character" w:styleId="CommentSubjectChar" w:customStyle="1">
    <w:name w:val="Comment Subject Char"/>
    <w:basedOn w:val="CommentTextChar"/>
    <w:link w:val="CommentSubject"/>
    <w:uiPriority w:val="99"/>
    <w:semiHidden/>
    <w:qFormat/>
    <w:rsid w:val="00786fbf"/>
    <w:rPr>
      <w:b/>
      <w:bCs/>
      <w:sz w:val="20"/>
      <w:szCs w:val="20"/>
    </w:rPr>
  </w:style>
  <w:style w:type="character" w:styleId="InternetLink">
    <w:name w:val="Internet Link"/>
    <w:rPr>
      <w:color w:val="000080"/>
      <w:u w:val="single"/>
      <w:lang w:val="zxx" w:eastAsia="zxx" w:bidi="zxx"/>
    </w:rPr>
  </w:style>
  <w:style w:type="character" w:styleId="ListLabel1">
    <w:name w:val="ListLabel 1"/>
    <w:qFormat/>
    <w:rPr>
      <w:sz w:val="22"/>
      <w:szCs w:val="22"/>
    </w:rPr>
  </w:style>
  <w:style w:type="paragraph" w:styleId="Heading">
    <w:name w:val="Heading"/>
    <w:basedOn w:val="Normal"/>
    <w:next w:val="TextBody"/>
    <w:qFormat/>
    <w:pPr>
      <w:keepNext w:val="true"/>
      <w:spacing w:before="240" w:after="120"/>
    </w:pPr>
    <w:rPr>
      <w:rFonts w:ascii="Arial" w:hAnsi="Arial"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BalloonText">
    <w:name w:val="Balloon Text"/>
    <w:basedOn w:val="Normal"/>
    <w:link w:val="BalloonTextChar"/>
    <w:uiPriority w:val="99"/>
    <w:semiHidden/>
    <w:unhideWhenUsed/>
    <w:qFormat/>
    <w:rsid w:val="00965259"/>
    <w:pPr/>
    <w:rPr>
      <w:rFonts w:ascii="Lucida Grande" w:hAnsi="Lucida Grande" w:cs="Lucida Grande"/>
      <w:sz w:val="18"/>
      <w:szCs w:val="18"/>
    </w:rPr>
  </w:style>
  <w:style w:type="paragraph" w:styleId="Header">
    <w:name w:val="Header"/>
    <w:basedOn w:val="Normal"/>
    <w:link w:val="HeaderChar"/>
    <w:uiPriority w:val="99"/>
    <w:unhideWhenUsed/>
    <w:rsid w:val="00965259"/>
    <w:pPr>
      <w:tabs>
        <w:tab w:val="clear" w:pos="720"/>
        <w:tab w:val="center" w:pos="4320" w:leader="none"/>
        <w:tab w:val="right" w:pos="8640" w:leader="none"/>
      </w:tabs>
    </w:pPr>
    <w:rPr/>
  </w:style>
  <w:style w:type="paragraph" w:styleId="Footer">
    <w:name w:val="Footer"/>
    <w:basedOn w:val="Normal"/>
    <w:link w:val="FooterChar"/>
    <w:uiPriority w:val="99"/>
    <w:unhideWhenUsed/>
    <w:rsid w:val="00965259"/>
    <w:pPr>
      <w:tabs>
        <w:tab w:val="clear" w:pos="720"/>
        <w:tab w:val="center" w:pos="4320" w:leader="none"/>
        <w:tab w:val="right" w:pos="8640" w:leader="none"/>
      </w:tabs>
    </w:pPr>
    <w:rPr/>
  </w:style>
  <w:style w:type="paragraph" w:styleId="NoSpacing">
    <w:name w:val="No Spacing"/>
    <w:link w:val="NoSpacingChar"/>
    <w:qFormat/>
    <w:rsid w:val="00296a06"/>
    <w:pPr>
      <w:widowControl/>
      <w:bidi w:val="0"/>
      <w:jc w:val="left"/>
    </w:pPr>
    <w:rPr>
      <w:rFonts w:ascii="PMingLiU" w:hAnsi="PMingLiU" w:eastAsia="ＭＳ 明朝" w:cs="" w:cstheme="minorBidi" w:eastAsiaTheme="minorEastAsia"/>
      <w:color w:val="auto"/>
      <w:kern w:val="0"/>
      <w:sz w:val="22"/>
      <w:szCs w:val="22"/>
      <w:lang w:val="en-US" w:eastAsia="en-US" w:bidi="ar-SA"/>
    </w:rPr>
  </w:style>
  <w:style w:type="paragraph" w:styleId="Annotationtext">
    <w:name w:val="annotation text"/>
    <w:basedOn w:val="Normal"/>
    <w:link w:val="CommentTextChar"/>
    <w:uiPriority w:val="99"/>
    <w:semiHidden/>
    <w:unhideWhenUsed/>
    <w:qFormat/>
    <w:rsid w:val="00786fbf"/>
    <w:pPr/>
    <w:rPr>
      <w:sz w:val="20"/>
      <w:szCs w:val="20"/>
    </w:rPr>
  </w:style>
  <w:style w:type="paragraph" w:styleId="Annotationsubject">
    <w:name w:val="annotation subject"/>
    <w:basedOn w:val="Annotationtext"/>
    <w:next w:val="Annotationtext"/>
    <w:link w:val="CommentSubjectChar"/>
    <w:uiPriority w:val="99"/>
    <w:semiHidden/>
    <w:unhideWhenUsed/>
    <w:qFormat/>
    <w:rsid w:val="00786fbf"/>
    <w:pPr/>
    <w:rPr>
      <w:b/>
      <w:bCs/>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LightShading-Accent1">
    <w:name w:val="Light Shading Accent 1"/>
    <w:basedOn w:val="TableNormal"/>
    <w:uiPriority w:val="60"/>
    <w:rsid w:val="00965259"/>
    <w:rPr>
      <w:lang w:val="en-US" w:eastAsia="zh-TW"/>
      <w:color w:val="365F91" w:themeColor="accent1" w:themeShade="bf"/>
      <w:sz w:val="22"/>
      <w:szCs w:val="22"/>
    </w:rPr>
    <w:tblPr>
      <w:tblStyleRowBandSize w:val="1"/>
      <w:tblStyleColBandSize w:val="1"/>
      <w:tblBorders>
        <w:top w:val="single" w:color="4F81BD" w:themeColor="accent1" w:sz="8" w:space="0"/>
        <w:bottom w:val="single" w:color="4F81BD" w:themeColor="accent1" w:sz="8" w:space="0"/>
      </w:tblBorders>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ableGrid">
    <w:name w:val="Table Grid"/>
    <w:basedOn w:val="TableNormal"/>
    <w:uiPriority w:val="1"/>
    <w:rsid w:val="00965259"/>
    <w:rPr>
      <w:lang w:val="en-US" w:bidi="en-US"/>
      <w:sz w:val="22"/>
      <w:szCs w:val="22"/>
    </w:r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teaching.cs.york.ac.uk/projects/allocation/list/round/3/sfs521" TargetMode="External"/><Relationship Id="rId3" Type="http://schemas.openxmlformats.org/officeDocument/2006/relationships/image" Target="media/image1.tif"/><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glossaryDocument" Target="glossary/document.xml"/><Relationship Id="rId10" Type="http://schemas.openxmlformats.org/officeDocument/2006/relationships/customXml" Target="../customXml/item1.xml"/>
</Relationships>
</file>

<file path=word/_rels/footer1.xml.rels><?xml version="1.0" encoding="UTF-8"?>
<Relationships xmlns="http://schemas.openxmlformats.org/package/2006/relationships"><Relationship Id="rId1" Type="http://schemas.openxmlformats.org/officeDocument/2006/relationships/image" Target="media/image2.tif"/>
</Relationships>
</file>

<file path=word/glossary/_rels/document.xml.rels><?xml version="1.0" encoding="UTF-8"?>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
</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0BD80616FC8814381B9B78101AACDAA"/>
        <w:category>
          <w:name w:val="General"/>
          <w:gallery w:val="placeholder"/>
        </w:category>
        <w:types>
          <w:type w:val="bbPlcHdr"/>
        </w:types>
        <w:behaviors>
          <w:behavior w:val="content"/>
        </w:behaviors>
        <w:guid w:val="{6552C38B-2E3D-A34E-81A7-0B16F38036CC}"/>
      </w:docPartPr>
      <w:docPartBody>
        <w:p w:rsidR="00A628B3" w:rsidRDefault="00A628B3" w:rsidP="00A628B3">
          <w:pPr>
            <w:pStyle w:val="70BD80616FC8814381B9B78101AACDAA"/>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Lucida Grande">
    <w:altName w:val="Malgun Gothic"/>
    <w:charset w:val="00"/>
    <w:family w:val="auto"/>
    <w:pitch w:val="variable"/>
    <w:sig w:usb0="00000003" w:usb1="00000000" w:usb2="00000000" w:usb3="00000000" w:csb0="00000001" w:csb1="00000000"/>
  </w:font>
  <w:font w:name="PMingLiU">
    <w:altName w:val="Malgun Gothic Semilight"/>
    <w:panose1 w:val="02020500000000000000"/>
    <w:charset w:val="88"/>
    <w:family w:val="auto"/>
    <w:notTrueType/>
    <w:pitch w:val="variable"/>
    <w:sig w:usb0="00000000" w:usb1="08080000" w:usb2="00000010" w:usb3="00000000" w:csb0="00100000"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28B3"/>
    <w:rsid w:val="00521444"/>
    <w:rsid w:val="00A628B3"/>
    <w:rsid w:val="00B46D60"/>
    <w:rsid w:val="00C32E6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A1C61542F6A1B42A37E5DE3E7809F71">
    <w:name w:val="5A1C61542F6A1B42A37E5DE3E7809F71"/>
    <w:rsid w:val="00A628B3"/>
  </w:style>
  <w:style w:type="paragraph" w:customStyle="1" w:styleId="ADACDF877787BD438946DDE46B1D4960">
    <w:name w:val="ADACDF877787BD438946DDE46B1D4960"/>
    <w:rsid w:val="00A628B3"/>
  </w:style>
  <w:style w:type="paragraph" w:customStyle="1" w:styleId="F119AAD721C90B429E0C60C5C4E9CDA6">
    <w:name w:val="F119AAD721C90B429E0C60C5C4E9CDA6"/>
    <w:rsid w:val="00A628B3"/>
  </w:style>
  <w:style w:type="paragraph" w:customStyle="1" w:styleId="9AD74030A4FDFD4F8F465A6C37AC5F0E">
    <w:name w:val="9AD74030A4FDFD4F8F465A6C37AC5F0E"/>
    <w:rsid w:val="00A628B3"/>
  </w:style>
  <w:style w:type="paragraph" w:customStyle="1" w:styleId="863F9D774033F54F8F399F4D617FEEE3">
    <w:name w:val="863F9D774033F54F8F399F4D617FEEE3"/>
    <w:rsid w:val="00A628B3"/>
  </w:style>
  <w:style w:type="paragraph" w:customStyle="1" w:styleId="70616965D128754D935B37B93BF647E3">
    <w:name w:val="70616965D128754D935B37B93BF647E3"/>
    <w:rsid w:val="00A628B3"/>
  </w:style>
  <w:style w:type="paragraph" w:customStyle="1" w:styleId="586C36913189A448B77232C8270B007A">
    <w:name w:val="586C36913189A448B77232C8270B007A"/>
    <w:rsid w:val="00A628B3"/>
  </w:style>
  <w:style w:type="paragraph" w:customStyle="1" w:styleId="73D2518508FAE34EA9F19D77D29E859C">
    <w:name w:val="73D2518508FAE34EA9F19D77D29E859C"/>
    <w:rsid w:val="00A628B3"/>
  </w:style>
  <w:style w:type="paragraph" w:customStyle="1" w:styleId="3B8FDC698C775D47B4E154E0EE1B550D">
    <w:name w:val="3B8FDC698C775D47B4E154E0EE1B550D"/>
    <w:rsid w:val="00A628B3"/>
  </w:style>
  <w:style w:type="paragraph" w:customStyle="1" w:styleId="70BD80616FC8814381B9B78101AACDAA">
    <w:name w:val="70BD80616FC8814381B9B78101AACDAA"/>
    <w:rsid w:val="00A628B3"/>
  </w:style>
  <w:style w:type="paragraph" w:customStyle="1" w:styleId="C2DCFC04828D3C47991A820A6DA0A6A4">
    <w:name w:val="C2DCFC04828D3C47991A820A6DA0A6A4"/>
    <w:rsid w:val="00A628B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1F54AF-A4CB-40C7-BF37-073E5AB406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Application>LibreOffice/6.2.4.2.0$Linux_X86_64 LibreOffice_project/20$Build-2</Application>
  <Pages>6</Pages>
  <Words>1253</Words>
  <Characters>6697</Characters>
  <CharactersWithSpaces>7901</CharactersWithSpaces>
  <Paragraphs>173</Paragraphs>
  <Company>Department of Electronics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2017-04-06T09:14:00Z</dcterms:created>
  <dc:creator>Helena Daffern</dc:creator>
  <dc:description/>
  <dc:language>en-GB</dc:language>
  <cp:lastModifiedBy/>
  <cp:lastPrinted>2014-11-19T13:12:00Z</cp:lastPrinted>
  <dcterms:modified xsi:type="dcterms:W3CDTF">2019-07-04T16:57:20Z</dcterms:modified>
  <cp:revision>4</cp:revision>
  <dc:subject/>
  <dc:title>Fast-track ethical approval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Department of Electronics</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